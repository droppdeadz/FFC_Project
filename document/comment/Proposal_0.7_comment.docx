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DD4F" w14:textId="77777777" w:rsidR="00173F7E" w:rsidRDefault="00E00743">
      <w:pPr>
        <w:jc w:val="center"/>
        <w:rPr>
          <w:b/>
          <w:sz w:val="40"/>
          <w:szCs w:val="40"/>
        </w:rPr>
      </w:pPr>
      <w:r>
        <w:rPr>
          <w:b/>
          <w:sz w:val="40"/>
          <w:szCs w:val="40"/>
        </w:rPr>
        <w:t>ABSTRACT</w:t>
      </w:r>
    </w:p>
    <w:p w14:paraId="5263DABE" w14:textId="77777777" w:rsidR="00173F7E" w:rsidRDefault="00E00743">
      <w:pPr>
        <w:ind w:firstLine="720"/>
        <w:jc w:val="center"/>
        <w:rPr>
          <w:b/>
          <w:sz w:val="40"/>
          <w:szCs w:val="40"/>
        </w:rPr>
      </w:pPr>
      <w:r>
        <w:rPr>
          <w:b/>
          <w:sz w:val="40"/>
          <w:szCs w:val="40"/>
        </w:rPr>
        <w:t xml:space="preserve"> </w:t>
      </w:r>
    </w:p>
    <w:p w14:paraId="5BCB89F5" w14:textId="77777777" w:rsidR="00173F7E" w:rsidRDefault="00E00743">
      <w:pPr>
        <w:ind w:firstLine="720"/>
        <w:rPr>
          <w:sz w:val="24"/>
          <w:szCs w:val="24"/>
        </w:rPr>
      </w:pPr>
      <w:r>
        <w:rPr>
          <w:sz w:val="24"/>
          <w:szCs w:val="24"/>
        </w:rPr>
        <w:t>Nowadays, The document management in Thailand is difficult, Because most of the company are still use the papers document it makes them hard to organize. And information losing while they collect or sending the document to other corporate.</w:t>
      </w:r>
    </w:p>
    <w:p w14:paraId="2A785B2A" w14:textId="77777777" w:rsidR="00173F7E" w:rsidRDefault="00E00743">
      <w:pPr>
        <w:ind w:firstLine="720"/>
        <w:rPr>
          <w:sz w:val="24"/>
          <w:szCs w:val="24"/>
        </w:rPr>
      </w:pPr>
      <w:r>
        <w:rPr>
          <w:sz w:val="24"/>
          <w:szCs w:val="24"/>
        </w:rPr>
        <w:t xml:space="preserve"> </w:t>
      </w:r>
    </w:p>
    <w:p w14:paraId="664E27F5" w14:textId="77777777" w:rsidR="00173F7E" w:rsidRDefault="00E00743">
      <w:pPr>
        <w:ind w:firstLine="720"/>
        <w:rPr>
          <w:sz w:val="24"/>
          <w:szCs w:val="24"/>
        </w:rPr>
      </w:pPr>
      <w:r>
        <w:rPr>
          <w:sz w:val="24"/>
          <w:szCs w:val="24"/>
        </w:rPr>
        <w:t>Foundation for children are use the papers document to handle the children information. And The amount of information of each child in the foundation has a lot. Therefore, the documents that are used for each child so much as it is. Such as Children's Family Information, Health before FCC Information, Health after FFC Information, Doctor Visit Record Information, Children Growth Information, Medical Management Information, Etc.</w:t>
      </w:r>
    </w:p>
    <w:p w14:paraId="5F5FC9B4" w14:textId="77777777" w:rsidR="00173F7E" w:rsidRDefault="00E00743">
      <w:pPr>
        <w:ind w:firstLine="720"/>
        <w:rPr>
          <w:sz w:val="24"/>
          <w:szCs w:val="24"/>
        </w:rPr>
      </w:pPr>
      <w:r>
        <w:rPr>
          <w:sz w:val="24"/>
          <w:szCs w:val="24"/>
        </w:rPr>
        <w:t xml:space="preserve"> </w:t>
      </w:r>
    </w:p>
    <w:p w14:paraId="78C9E736" w14:textId="77777777" w:rsidR="00173F7E" w:rsidRDefault="00E00743">
      <w:pPr>
        <w:ind w:firstLine="720"/>
        <w:rPr>
          <w:sz w:val="24"/>
          <w:szCs w:val="24"/>
        </w:rPr>
      </w:pPr>
      <w:r>
        <w:rPr>
          <w:sz w:val="24"/>
          <w:szCs w:val="24"/>
        </w:rPr>
        <w:t>The cloud system management will be used to handle the document information of Foundation for children that help the foundation to collect the  information of children on cloud storage and also easy to update the information or to send the information to another foundation.</w:t>
      </w:r>
    </w:p>
    <w:p w14:paraId="74B8073D" w14:textId="77777777" w:rsidR="00173F7E" w:rsidRDefault="00173F7E">
      <w:pPr>
        <w:ind w:firstLine="720"/>
        <w:rPr>
          <w:sz w:val="24"/>
          <w:szCs w:val="24"/>
        </w:rPr>
      </w:pPr>
    </w:p>
    <w:p w14:paraId="52FA9C7B" w14:textId="77777777" w:rsidR="00173F7E" w:rsidRDefault="00173F7E">
      <w:pPr>
        <w:ind w:firstLine="720"/>
        <w:rPr>
          <w:b/>
          <w:sz w:val="40"/>
          <w:szCs w:val="40"/>
        </w:rPr>
      </w:pPr>
    </w:p>
    <w:p w14:paraId="7351F51F" w14:textId="77777777" w:rsidR="00173F7E" w:rsidRDefault="00173F7E">
      <w:pPr>
        <w:ind w:firstLine="720"/>
        <w:rPr>
          <w:sz w:val="24"/>
          <w:szCs w:val="24"/>
        </w:rPr>
      </w:pPr>
    </w:p>
    <w:p w14:paraId="2A358952" w14:textId="77777777" w:rsidR="00173F7E" w:rsidRDefault="00173F7E">
      <w:pPr>
        <w:rPr>
          <w:b/>
          <w:sz w:val="24"/>
          <w:szCs w:val="24"/>
        </w:rPr>
      </w:pPr>
    </w:p>
    <w:p w14:paraId="62E1C75C" w14:textId="77777777" w:rsidR="00173F7E" w:rsidRDefault="00E00743">
      <w:pPr>
        <w:rPr>
          <w:b/>
          <w:sz w:val="36"/>
          <w:szCs w:val="36"/>
        </w:rPr>
      </w:pPr>
      <w:r>
        <w:br w:type="page"/>
      </w:r>
    </w:p>
    <w:p w14:paraId="0AA9F396" w14:textId="77777777" w:rsidR="009B0A92" w:rsidRDefault="00E00743">
      <w:pPr>
        <w:rPr>
          <w:b/>
          <w:sz w:val="36"/>
          <w:szCs w:val="36"/>
        </w:rPr>
      </w:pPr>
      <w:r>
        <w:rPr>
          <w:b/>
          <w:sz w:val="36"/>
          <w:szCs w:val="36"/>
        </w:rPr>
        <w:lastRenderedPageBreak/>
        <w:t>CHAPTER ONE| Introduction &amp; Background</w:t>
      </w:r>
    </w:p>
    <w:p w14:paraId="34F268D5" w14:textId="77777777" w:rsidR="000934E5" w:rsidRPr="009B0A92" w:rsidRDefault="000934E5">
      <w:pPr>
        <w:rPr>
          <w:b/>
          <w:sz w:val="36"/>
          <w:szCs w:val="36"/>
        </w:rPr>
      </w:pPr>
    </w:p>
    <w:p w14:paraId="52AC74B7" w14:textId="13817B9F" w:rsidR="00173F7E" w:rsidRPr="00B31713" w:rsidRDefault="009B0A92">
      <w:pPr>
        <w:ind w:firstLine="720"/>
        <w:jc w:val="both"/>
        <w:rPr>
          <w:rFonts w:cstheme="minorBidi"/>
          <w:sz w:val="24"/>
          <w:szCs w:val="24"/>
          <w:cs/>
        </w:rPr>
      </w:pPr>
      <w:r>
        <w:rPr>
          <w:noProof/>
          <w:sz w:val="24"/>
          <w:szCs w:val="24"/>
        </w:rPr>
        <w:t xml:space="preserve">Nowadays, The Orphan problem </w:t>
      </w:r>
      <w:r>
        <w:rPr>
          <w:sz w:val="24"/>
          <w:szCs w:val="24"/>
        </w:rPr>
        <w:t xml:space="preserve">can </w:t>
      </w:r>
      <w:r w:rsidRPr="009B0A92">
        <w:rPr>
          <w:noProof/>
          <w:sz w:val="24"/>
          <w:szCs w:val="24"/>
        </w:rPr>
        <w:t>occur</w:t>
      </w:r>
      <w:r>
        <w:rPr>
          <w:sz w:val="24"/>
          <w:szCs w:val="24"/>
        </w:rPr>
        <w:t xml:space="preserve"> in </w:t>
      </w:r>
      <w:r w:rsidR="00E00743">
        <w:rPr>
          <w:sz w:val="24"/>
          <w:szCs w:val="24"/>
        </w:rPr>
        <w:t>different ways such as</w:t>
      </w:r>
      <w:r>
        <w:rPr>
          <w:sz w:val="24"/>
          <w:szCs w:val="24"/>
        </w:rPr>
        <w:t xml:space="preserve"> </w:t>
      </w:r>
      <w:commentRangeStart w:id="0"/>
      <w:r w:rsidR="00E00743">
        <w:rPr>
          <w:sz w:val="24"/>
          <w:szCs w:val="24"/>
        </w:rPr>
        <w:t xml:space="preserve">parent </w:t>
      </w:r>
      <w:r w:rsidR="00E00743" w:rsidRPr="009B0A92">
        <w:rPr>
          <w:noProof/>
          <w:sz w:val="24"/>
          <w:szCs w:val="24"/>
        </w:rPr>
        <w:t xml:space="preserve">are </w:t>
      </w:r>
      <w:r>
        <w:rPr>
          <w:noProof/>
          <w:sz w:val="24"/>
          <w:szCs w:val="24"/>
        </w:rPr>
        <w:t>abandoned</w:t>
      </w:r>
      <w:r w:rsidR="00E00743">
        <w:rPr>
          <w:sz w:val="24"/>
          <w:szCs w:val="24"/>
        </w:rPr>
        <w:t>,</w:t>
      </w:r>
      <w:r>
        <w:rPr>
          <w:sz w:val="24"/>
          <w:szCs w:val="24"/>
        </w:rPr>
        <w:t xml:space="preserve"> </w:t>
      </w:r>
      <w:r w:rsidRPr="009B0A92">
        <w:rPr>
          <w:sz w:val="24"/>
          <w:szCs w:val="24"/>
        </w:rPr>
        <w:t>Unwanted pregnancies</w:t>
      </w:r>
      <w:r w:rsidR="00E00743">
        <w:rPr>
          <w:sz w:val="24"/>
          <w:szCs w:val="24"/>
        </w:rPr>
        <w:t>,</w:t>
      </w:r>
      <w:r w:rsidRPr="009B0A92">
        <w:t xml:space="preserve"> </w:t>
      </w:r>
      <w:r w:rsidRPr="009B0A92">
        <w:rPr>
          <w:sz w:val="24"/>
          <w:szCs w:val="24"/>
        </w:rPr>
        <w:t>Children w</w:t>
      </w:r>
      <w:r>
        <w:rPr>
          <w:sz w:val="24"/>
          <w:szCs w:val="24"/>
        </w:rPr>
        <w:t xml:space="preserve">ith </w:t>
      </w:r>
      <w:r w:rsidR="00B31713">
        <w:rPr>
          <w:noProof/>
          <w:sz w:val="24"/>
          <w:szCs w:val="24"/>
        </w:rPr>
        <w:t>D</w:t>
      </w:r>
      <w:r w:rsidRPr="00B31713">
        <w:rPr>
          <w:noProof/>
          <w:sz w:val="24"/>
          <w:szCs w:val="24"/>
        </w:rPr>
        <w:t>isabilities</w:t>
      </w:r>
      <w:r>
        <w:rPr>
          <w:sz w:val="24"/>
          <w:szCs w:val="24"/>
        </w:rPr>
        <w:t>,</w:t>
      </w:r>
      <w:r w:rsidR="00B31713">
        <w:rPr>
          <w:sz w:val="24"/>
          <w:szCs w:val="24"/>
        </w:rPr>
        <w:t xml:space="preserve"> </w:t>
      </w:r>
      <w:r w:rsidR="00B31713" w:rsidRPr="00B31713">
        <w:rPr>
          <w:sz w:val="24"/>
          <w:szCs w:val="24"/>
        </w:rPr>
        <w:t xml:space="preserve">Families </w:t>
      </w:r>
      <w:commentRangeEnd w:id="0"/>
      <w:r w:rsidR="00690FD9">
        <w:rPr>
          <w:rStyle w:val="CommentReference"/>
          <w:rFonts w:cs="Cordia New"/>
        </w:rPr>
        <w:commentReference w:id="0"/>
      </w:r>
      <w:r w:rsidR="00B31713" w:rsidRPr="00B31713">
        <w:rPr>
          <w:sz w:val="24"/>
          <w:szCs w:val="24"/>
        </w:rPr>
        <w:t>are</w:t>
      </w:r>
      <w:r w:rsidR="00B31713">
        <w:rPr>
          <w:sz w:val="24"/>
          <w:szCs w:val="24"/>
        </w:rPr>
        <w:t xml:space="preserve"> too poor for care the children,</w:t>
      </w:r>
      <w:r>
        <w:rPr>
          <w:sz w:val="24"/>
          <w:szCs w:val="24"/>
        </w:rPr>
        <w:t xml:space="preserve"> </w:t>
      </w:r>
      <w:r w:rsidR="00E00743">
        <w:rPr>
          <w:sz w:val="24"/>
          <w:szCs w:val="24"/>
        </w:rPr>
        <w:t xml:space="preserve">etc. </w:t>
      </w:r>
      <w:r w:rsidR="00B31713">
        <w:rPr>
          <w:sz w:val="24"/>
          <w:szCs w:val="24"/>
        </w:rPr>
        <w:t xml:space="preserve">Foundation for children (FFC) is an organization that cares about orphans. </w:t>
      </w:r>
      <w:commentRangeStart w:id="1"/>
      <w:r>
        <w:rPr>
          <w:noProof/>
          <w:sz w:val="24"/>
          <w:szCs w:val="24"/>
        </w:rPr>
        <w:t xml:space="preserve">The </w:t>
      </w:r>
      <w:commentRangeEnd w:id="1"/>
      <w:r w:rsidR="00690FD9">
        <w:rPr>
          <w:rStyle w:val="CommentReference"/>
          <w:rFonts w:cs="Cordia New"/>
        </w:rPr>
        <w:commentReference w:id="1"/>
      </w:r>
      <w:r>
        <w:rPr>
          <w:noProof/>
          <w:sz w:val="24"/>
          <w:szCs w:val="24"/>
        </w:rPr>
        <w:t>o</w:t>
      </w:r>
      <w:r w:rsidR="00E00743" w:rsidRPr="009B0A92">
        <w:rPr>
          <w:noProof/>
          <w:sz w:val="24"/>
          <w:szCs w:val="24"/>
        </w:rPr>
        <w:t>rganization</w:t>
      </w:r>
      <w:r w:rsidR="00E00743">
        <w:rPr>
          <w:sz w:val="24"/>
          <w:szCs w:val="24"/>
        </w:rPr>
        <w:t xml:space="preserve"> </w:t>
      </w:r>
      <w:r w:rsidR="00E00743" w:rsidRPr="009B0A92">
        <w:rPr>
          <w:noProof/>
          <w:sz w:val="24"/>
          <w:szCs w:val="24"/>
        </w:rPr>
        <w:t>ha</w:t>
      </w:r>
      <w:r>
        <w:rPr>
          <w:noProof/>
          <w:sz w:val="24"/>
          <w:szCs w:val="24"/>
        </w:rPr>
        <w:t>s</w:t>
      </w:r>
      <w:r w:rsidR="00E00743">
        <w:rPr>
          <w:sz w:val="24"/>
          <w:szCs w:val="24"/>
        </w:rPr>
        <w:t xml:space="preserve"> to verify child information before </w:t>
      </w:r>
      <w:r w:rsidR="00E00743" w:rsidRPr="009B0A92">
        <w:rPr>
          <w:noProof/>
          <w:sz w:val="24"/>
          <w:szCs w:val="24"/>
        </w:rPr>
        <w:t>adopt</w:t>
      </w:r>
      <w:r>
        <w:rPr>
          <w:noProof/>
          <w:sz w:val="24"/>
          <w:szCs w:val="24"/>
        </w:rPr>
        <w:t>ing</w:t>
      </w:r>
      <w:r w:rsidR="00E00743">
        <w:rPr>
          <w:sz w:val="24"/>
          <w:szCs w:val="24"/>
        </w:rPr>
        <w:t xml:space="preserve"> the child. For example, </w:t>
      </w:r>
      <w:commentRangeStart w:id="2"/>
      <w:r w:rsidR="00E00743">
        <w:rPr>
          <w:sz w:val="24"/>
          <w:szCs w:val="24"/>
        </w:rPr>
        <w:t>B</w:t>
      </w:r>
      <w:commentRangeEnd w:id="2"/>
      <w:r w:rsidR="00E70FB3">
        <w:rPr>
          <w:rStyle w:val="CommentReference"/>
          <w:rFonts w:cs="Cordia New"/>
        </w:rPr>
        <w:commentReference w:id="2"/>
      </w:r>
      <w:r w:rsidR="00E00743">
        <w:rPr>
          <w:sz w:val="24"/>
          <w:szCs w:val="24"/>
        </w:rPr>
        <w:t xml:space="preserve">efore organization </w:t>
      </w:r>
      <w:r w:rsidR="00E00743" w:rsidRPr="009B0A92">
        <w:rPr>
          <w:noProof/>
          <w:sz w:val="24"/>
          <w:szCs w:val="24"/>
        </w:rPr>
        <w:t>adopt</w:t>
      </w:r>
      <w:r>
        <w:rPr>
          <w:noProof/>
          <w:sz w:val="24"/>
          <w:szCs w:val="24"/>
        </w:rPr>
        <w:t>s</w:t>
      </w:r>
      <w:r>
        <w:rPr>
          <w:sz w:val="24"/>
          <w:szCs w:val="24"/>
        </w:rPr>
        <w:t xml:space="preserve"> a</w:t>
      </w:r>
      <w:r w:rsidR="00E00743">
        <w:rPr>
          <w:sz w:val="24"/>
          <w:szCs w:val="24"/>
        </w:rPr>
        <w:t xml:space="preserve"> </w:t>
      </w:r>
      <w:r w:rsidR="00E00743" w:rsidRPr="009B0A92">
        <w:rPr>
          <w:noProof/>
          <w:sz w:val="24"/>
          <w:szCs w:val="24"/>
        </w:rPr>
        <w:t>child</w:t>
      </w:r>
      <w:r w:rsidR="00E00743">
        <w:rPr>
          <w:sz w:val="24"/>
          <w:szCs w:val="24"/>
        </w:rPr>
        <w:t xml:space="preserve"> from</w:t>
      </w:r>
      <w:r>
        <w:rPr>
          <w:sz w:val="24"/>
          <w:szCs w:val="24"/>
        </w:rPr>
        <w:t xml:space="preserve"> a</w:t>
      </w:r>
      <w:r w:rsidR="00E00743">
        <w:rPr>
          <w:sz w:val="24"/>
          <w:szCs w:val="24"/>
        </w:rPr>
        <w:t xml:space="preserve"> </w:t>
      </w:r>
      <w:r w:rsidR="00E00743" w:rsidRPr="009B0A92">
        <w:rPr>
          <w:noProof/>
          <w:sz w:val="24"/>
          <w:szCs w:val="24"/>
        </w:rPr>
        <w:t>parent</w:t>
      </w:r>
      <w:r w:rsidR="00E00743">
        <w:rPr>
          <w:sz w:val="24"/>
          <w:szCs w:val="24"/>
        </w:rPr>
        <w:t xml:space="preserve"> are not ready to take care. </w:t>
      </w:r>
      <w:r>
        <w:rPr>
          <w:noProof/>
          <w:sz w:val="24"/>
          <w:szCs w:val="24"/>
        </w:rPr>
        <w:t>The o</w:t>
      </w:r>
      <w:r w:rsidR="00E00743" w:rsidRPr="009B0A92">
        <w:rPr>
          <w:noProof/>
          <w:sz w:val="24"/>
          <w:szCs w:val="24"/>
        </w:rPr>
        <w:t>rganization</w:t>
      </w:r>
      <w:r w:rsidR="00E00743">
        <w:rPr>
          <w:sz w:val="24"/>
          <w:szCs w:val="24"/>
        </w:rPr>
        <w:t xml:space="preserve"> </w:t>
      </w:r>
      <w:r w:rsidR="00E00743" w:rsidRPr="009B0A92">
        <w:rPr>
          <w:noProof/>
          <w:sz w:val="24"/>
          <w:szCs w:val="24"/>
        </w:rPr>
        <w:t>ha</w:t>
      </w:r>
      <w:r>
        <w:rPr>
          <w:noProof/>
          <w:sz w:val="24"/>
          <w:szCs w:val="24"/>
        </w:rPr>
        <w:t>s</w:t>
      </w:r>
      <w:r w:rsidR="00E00743">
        <w:rPr>
          <w:sz w:val="24"/>
          <w:szCs w:val="24"/>
        </w:rPr>
        <w:t xml:space="preserve"> to verify the truth that parent</w:t>
      </w:r>
      <w:ins w:id="3" w:author="CHARTCHAI DOUNGSA-ARD" w:date="2017-06-11T12:19:00Z">
        <w:r w:rsidR="00E70FB3">
          <w:rPr>
            <w:sz w:val="24"/>
            <w:szCs w:val="24"/>
          </w:rPr>
          <w:t>s</w:t>
        </w:r>
      </w:ins>
      <w:r w:rsidR="00E00743">
        <w:rPr>
          <w:sz w:val="24"/>
          <w:szCs w:val="24"/>
        </w:rPr>
        <w:t xml:space="preserve"> are not ready to take care before they adopt the child.</w:t>
      </w:r>
      <w:r w:rsidR="00B31713">
        <w:rPr>
          <w:sz w:val="24"/>
          <w:szCs w:val="24"/>
        </w:rPr>
        <w:t xml:space="preserve"> FFC consist</w:t>
      </w:r>
      <w:ins w:id="4" w:author="CHARTCHAI DOUNGSA-ARD" w:date="2017-06-11T12:19:00Z">
        <w:r w:rsidR="00E70FB3">
          <w:rPr>
            <w:sz w:val="24"/>
            <w:szCs w:val="24"/>
          </w:rPr>
          <w:t>s</w:t>
        </w:r>
      </w:ins>
      <w:r w:rsidR="00B31713">
        <w:rPr>
          <w:sz w:val="24"/>
          <w:szCs w:val="24"/>
        </w:rPr>
        <w:t xml:space="preserve"> of 3 section including an orphanage, nursery, and primary school. </w:t>
      </w:r>
      <w:r w:rsidR="00E00743">
        <w:rPr>
          <w:sz w:val="24"/>
          <w:szCs w:val="24"/>
        </w:rPr>
        <w:t xml:space="preserve">Problems of FFC </w:t>
      </w:r>
      <w:del w:id="5" w:author="CHARTCHAI DOUNGSA-ARD" w:date="2017-06-11T12:20:00Z">
        <w:r w:rsidR="00E00743" w:rsidDel="00E70FB3">
          <w:rPr>
            <w:sz w:val="24"/>
            <w:szCs w:val="24"/>
          </w:rPr>
          <w:delText xml:space="preserve">is </w:delText>
        </w:r>
      </w:del>
      <w:ins w:id="6" w:author="CHARTCHAI DOUNGSA-ARD" w:date="2017-06-11T12:20:00Z">
        <w:r w:rsidR="00E70FB3">
          <w:rPr>
            <w:sz w:val="24"/>
            <w:szCs w:val="24"/>
          </w:rPr>
          <w:t>are</w:t>
        </w:r>
        <w:r w:rsidR="00E70FB3">
          <w:rPr>
            <w:sz w:val="24"/>
            <w:szCs w:val="24"/>
          </w:rPr>
          <w:t xml:space="preserve"> </w:t>
        </w:r>
      </w:ins>
      <w:r w:rsidR="00E00743">
        <w:rPr>
          <w:sz w:val="24"/>
          <w:szCs w:val="24"/>
        </w:rPr>
        <w:t xml:space="preserve">about to send data </w:t>
      </w:r>
      <w:del w:id="7" w:author="CHARTCHAI DOUNGSA-ARD" w:date="2017-06-11T12:20:00Z">
        <w:r w:rsidR="00E00743" w:rsidDel="00E70FB3">
          <w:rPr>
            <w:sz w:val="24"/>
            <w:szCs w:val="24"/>
          </w:rPr>
          <w:delText xml:space="preserve">between </w:delText>
        </w:r>
      </w:del>
      <w:ins w:id="8" w:author="CHARTCHAI DOUNGSA-ARD" w:date="2017-06-11T12:20:00Z">
        <w:r w:rsidR="00E70FB3">
          <w:rPr>
            <w:sz w:val="24"/>
            <w:szCs w:val="24"/>
          </w:rPr>
          <w:t>among</w:t>
        </w:r>
        <w:r w:rsidR="00E70FB3">
          <w:rPr>
            <w:sz w:val="24"/>
            <w:szCs w:val="24"/>
          </w:rPr>
          <w:t xml:space="preserve"> </w:t>
        </w:r>
      </w:ins>
      <w:r w:rsidR="00E00743">
        <w:rPr>
          <w:sz w:val="24"/>
          <w:szCs w:val="24"/>
        </w:rPr>
        <w:t>all of 3 section</w:t>
      </w:r>
      <w:ins w:id="9" w:author="CHARTCHAI DOUNGSA-ARD" w:date="2017-06-11T12:20:00Z">
        <w:r w:rsidR="00E70FB3">
          <w:rPr>
            <w:sz w:val="24"/>
            <w:szCs w:val="24"/>
          </w:rPr>
          <w:t>s</w:t>
        </w:r>
      </w:ins>
      <w:r w:rsidR="00E00743">
        <w:rPr>
          <w:sz w:val="24"/>
          <w:szCs w:val="24"/>
        </w:rPr>
        <w:t xml:space="preserve">, </w:t>
      </w:r>
      <w:del w:id="10" w:author="CHARTCHAI DOUNGSA-ARD" w:date="2017-06-11T12:20:00Z">
        <w:r w:rsidR="00E00743" w:rsidDel="00E70FB3">
          <w:rPr>
            <w:sz w:val="24"/>
            <w:szCs w:val="24"/>
          </w:rPr>
          <w:delText xml:space="preserve">It </w:delText>
        </w:r>
      </w:del>
      <w:ins w:id="11" w:author="CHARTCHAI DOUNGSA-ARD" w:date="2017-06-11T12:20:00Z">
        <w:r w:rsidR="00E70FB3">
          <w:rPr>
            <w:sz w:val="24"/>
            <w:szCs w:val="24"/>
          </w:rPr>
          <w:t>it</w:t>
        </w:r>
        <w:r w:rsidR="00E70FB3">
          <w:rPr>
            <w:sz w:val="24"/>
            <w:szCs w:val="24"/>
          </w:rPr>
          <w:t xml:space="preserve"> </w:t>
        </w:r>
      </w:ins>
      <w:r w:rsidR="00E00743">
        <w:rPr>
          <w:sz w:val="24"/>
          <w:szCs w:val="24"/>
        </w:rPr>
        <w:t>hard to keep paper document safe, and when</w:t>
      </w:r>
      <w:r w:rsidR="00B31713">
        <w:rPr>
          <w:sz w:val="24"/>
          <w:szCs w:val="24"/>
        </w:rPr>
        <w:t xml:space="preserve"> a</w:t>
      </w:r>
      <w:r w:rsidR="00E00743">
        <w:rPr>
          <w:sz w:val="24"/>
          <w:szCs w:val="24"/>
        </w:rPr>
        <w:t xml:space="preserve"> </w:t>
      </w:r>
      <w:r w:rsidR="00E00743" w:rsidRPr="00B31713">
        <w:rPr>
          <w:noProof/>
          <w:sz w:val="24"/>
          <w:szCs w:val="24"/>
        </w:rPr>
        <w:t>document</w:t>
      </w:r>
      <w:r w:rsidR="00E00743">
        <w:rPr>
          <w:sz w:val="24"/>
          <w:szCs w:val="24"/>
        </w:rPr>
        <w:t xml:space="preserve"> from some section</w:t>
      </w:r>
      <w:ins w:id="12" w:author="CHARTCHAI DOUNGSA-ARD" w:date="2017-06-11T12:20:00Z">
        <w:r w:rsidR="00E70FB3">
          <w:rPr>
            <w:sz w:val="24"/>
            <w:szCs w:val="24"/>
          </w:rPr>
          <w:t>s</w:t>
        </w:r>
      </w:ins>
      <w:r w:rsidR="00E00743">
        <w:rPr>
          <w:sz w:val="24"/>
          <w:szCs w:val="24"/>
        </w:rPr>
        <w:t xml:space="preserve"> </w:t>
      </w:r>
      <w:del w:id="13" w:author="CHARTCHAI DOUNGSA-ARD" w:date="2017-06-11T12:20:00Z">
        <w:r w:rsidR="00E00743" w:rsidDel="00E70FB3">
          <w:rPr>
            <w:sz w:val="24"/>
            <w:szCs w:val="24"/>
          </w:rPr>
          <w:delText xml:space="preserve">was </w:delText>
        </w:r>
      </w:del>
      <w:ins w:id="14" w:author="CHARTCHAI DOUNGSA-ARD" w:date="2017-06-11T12:20:00Z">
        <w:r w:rsidR="00E70FB3">
          <w:rPr>
            <w:sz w:val="24"/>
            <w:szCs w:val="24"/>
          </w:rPr>
          <w:t>were</w:t>
        </w:r>
        <w:r w:rsidR="00E70FB3">
          <w:rPr>
            <w:sz w:val="24"/>
            <w:szCs w:val="24"/>
          </w:rPr>
          <w:t xml:space="preserve"> </w:t>
        </w:r>
      </w:ins>
      <w:r w:rsidR="00E00743">
        <w:rPr>
          <w:sz w:val="24"/>
          <w:szCs w:val="24"/>
        </w:rPr>
        <w:t xml:space="preserve">updated, then it will be effect to document in another section. For </w:t>
      </w:r>
      <w:r w:rsidR="00E00743" w:rsidRPr="00B31713">
        <w:rPr>
          <w:noProof/>
          <w:sz w:val="24"/>
          <w:szCs w:val="24"/>
        </w:rPr>
        <w:t>example</w:t>
      </w:r>
      <w:r w:rsidR="00B31713">
        <w:rPr>
          <w:noProof/>
          <w:sz w:val="24"/>
          <w:szCs w:val="24"/>
        </w:rPr>
        <w:t>,</w:t>
      </w:r>
      <w:r w:rsidR="00E00743">
        <w:rPr>
          <w:sz w:val="24"/>
          <w:szCs w:val="24"/>
        </w:rPr>
        <w:t xml:space="preserve"> if</w:t>
      </w:r>
      <w:r w:rsidR="00B31713">
        <w:rPr>
          <w:sz w:val="24"/>
          <w:szCs w:val="24"/>
        </w:rPr>
        <w:t xml:space="preserve"> the</w:t>
      </w:r>
      <w:r w:rsidR="00E00743">
        <w:rPr>
          <w:sz w:val="24"/>
          <w:szCs w:val="24"/>
        </w:rPr>
        <w:t xml:space="preserve"> </w:t>
      </w:r>
      <w:r w:rsidR="00E00743" w:rsidRPr="00B31713">
        <w:rPr>
          <w:noProof/>
          <w:sz w:val="24"/>
          <w:szCs w:val="24"/>
        </w:rPr>
        <w:t>document</w:t>
      </w:r>
      <w:r w:rsidR="00E00743">
        <w:rPr>
          <w:sz w:val="24"/>
          <w:szCs w:val="24"/>
        </w:rPr>
        <w:t xml:space="preserve"> from orphanage has </w:t>
      </w:r>
      <w:r w:rsidR="00E00743" w:rsidRPr="00E70FB3">
        <w:rPr>
          <w:noProof/>
          <w:sz w:val="24"/>
          <w:szCs w:val="24"/>
        </w:rPr>
        <w:t>been updated</w:t>
      </w:r>
      <w:r w:rsidR="00E00743">
        <w:rPr>
          <w:sz w:val="24"/>
          <w:szCs w:val="24"/>
        </w:rPr>
        <w:t>, it is hard to change document information in nursery and primary school.</w:t>
      </w:r>
    </w:p>
    <w:p w14:paraId="3D06794E" w14:textId="2D666A77" w:rsidR="00173F7E" w:rsidRDefault="00E00743">
      <w:pPr>
        <w:ind w:firstLine="720"/>
        <w:jc w:val="both"/>
        <w:rPr>
          <w:sz w:val="24"/>
          <w:szCs w:val="24"/>
        </w:rPr>
      </w:pPr>
      <w:r>
        <w:rPr>
          <w:sz w:val="24"/>
          <w:szCs w:val="24"/>
        </w:rPr>
        <w:t>Corporate Social Responsibility (CSR) is business practice to benefit society. A Social Responsibility business has various tactics to give away a portion of company’s proceeds to charity. There are four broad categories of social responsibility that the companies are practicing including Environmental efforts, Philanthropy, Ethical labor practices, and Volunteering.</w:t>
      </w:r>
      <w:r w:rsidR="000934E5">
        <w:rPr>
          <w:rFonts w:cstheme="minorBidi" w:hint="cs"/>
          <w:sz w:val="24"/>
          <w:szCs w:val="24"/>
          <w:cs/>
        </w:rPr>
        <w:t xml:space="preserve"> </w:t>
      </w:r>
      <w:commentRangeStart w:id="15"/>
      <w:ins w:id="16" w:author="CHARTCHAI DOUNGSA-ARD" w:date="2017-06-11T12:21:00Z">
        <w:r w:rsidR="00E70FB3">
          <w:rPr>
            <w:rFonts w:cs="Browallia New"/>
            <w:noProof/>
            <w:sz w:val="24"/>
            <w:szCs w:val="30"/>
          </w:rPr>
          <w:t>W</w:t>
        </w:r>
      </w:ins>
      <w:del w:id="17" w:author="CHARTCHAI DOUNGSA-ARD" w:date="2017-06-11T12:21:00Z">
        <w:r w:rsidR="000934E5" w:rsidRPr="00E70FB3" w:rsidDel="00E70FB3">
          <w:rPr>
            <w:rFonts w:cs="Browallia New"/>
            <w:noProof/>
            <w:sz w:val="24"/>
            <w:szCs w:val="30"/>
          </w:rPr>
          <w:delText>w</w:delText>
        </w:r>
      </w:del>
      <w:r w:rsidRPr="00E70FB3">
        <w:rPr>
          <w:noProof/>
          <w:sz w:val="24"/>
          <w:szCs w:val="24"/>
        </w:rPr>
        <w:t>ith</w:t>
      </w:r>
      <w:r>
        <w:rPr>
          <w:sz w:val="24"/>
          <w:szCs w:val="24"/>
        </w:rPr>
        <w:t xml:space="preserve"> the collaboration of CAMT and CRM Cloud.</w:t>
      </w:r>
      <w:commentRangeEnd w:id="15"/>
      <w:r w:rsidR="00E70FB3">
        <w:rPr>
          <w:rStyle w:val="CommentReference"/>
          <w:rFonts w:cs="Cordia New"/>
        </w:rPr>
        <w:commentReference w:id="15"/>
      </w:r>
      <w:r>
        <w:rPr>
          <w:sz w:val="24"/>
          <w:szCs w:val="24"/>
        </w:rPr>
        <w:t xml:space="preserve"> They decide to develop a system called Child Cloud Management System (CCMS). CCMS has been developing and applied to FFC for two years. The first and </w:t>
      </w:r>
      <w:r w:rsidRPr="000934E5">
        <w:rPr>
          <w:noProof/>
          <w:sz w:val="24"/>
          <w:szCs w:val="24"/>
        </w:rPr>
        <w:t>second</w:t>
      </w:r>
      <w:r w:rsidR="000934E5">
        <w:rPr>
          <w:noProof/>
          <w:sz w:val="24"/>
          <w:szCs w:val="24"/>
        </w:rPr>
        <w:t>-</w:t>
      </w:r>
      <w:r w:rsidRPr="000934E5">
        <w:rPr>
          <w:noProof/>
          <w:sz w:val="24"/>
          <w:szCs w:val="24"/>
        </w:rPr>
        <w:t>year</w:t>
      </w:r>
      <w:r>
        <w:rPr>
          <w:sz w:val="24"/>
          <w:szCs w:val="24"/>
        </w:rPr>
        <w:t xml:space="preserve"> development consists </w:t>
      </w:r>
      <w:commentRangeStart w:id="18"/>
      <w:r>
        <w:rPr>
          <w:sz w:val="24"/>
          <w:szCs w:val="24"/>
        </w:rPr>
        <w:t>of the orphan profile, report form, orphan’s family information, Parenting history, healthy information before adoption, healthy information after adoption, law information, extra information, patronizing information</w:t>
      </w:r>
      <w:commentRangeEnd w:id="18"/>
      <w:r w:rsidR="00E70FB3">
        <w:rPr>
          <w:rStyle w:val="CommentReference"/>
          <w:rFonts w:cs="Cordia New"/>
        </w:rPr>
        <w:commentReference w:id="18"/>
      </w:r>
      <w:r>
        <w:rPr>
          <w:sz w:val="24"/>
          <w:szCs w:val="24"/>
        </w:rPr>
        <w:t xml:space="preserve">. </w:t>
      </w:r>
      <w:r w:rsidRPr="00E70FB3">
        <w:rPr>
          <w:noProof/>
          <w:sz w:val="24"/>
          <w:szCs w:val="24"/>
        </w:rPr>
        <w:t>This</w:t>
      </w:r>
      <w:r>
        <w:rPr>
          <w:sz w:val="24"/>
          <w:szCs w:val="24"/>
        </w:rPr>
        <w:t xml:space="preserve"> is the third year of development. </w:t>
      </w:r>
      <w:r w:rsidR="000934E5">
        <w:rPr>
          <w:noProof/>
          <w:sz w:val="24"/>
          <w:szCs w:val="24"/>
        </w:rPr>
        <w:t>The d</w:t>
      </w:r>
      <w:r w:rsidRPr="000934E5">
        <w:rPr>
          <w:noProof/>
          <w:sz w:val="24"/>
          <w:szCs w:val="24"/>
        </w:rPr>
        <w:t>evelopment</w:t>
      </w:r>
      <w:r>
        <w:rPr>
          <w:sz w:val="24"/>
          <w:szCs w:val="24"/>
        </w:rPr>
        <w:t xml:space="preserve"> process </w:t>
      </w:r>
      <w:commentRangeStart w:id="19"/>
      <w:r>
        <w:rPr>
          <w:sz w:val="24"/>
          <w:szCs w:val="24"/>
        </w:rPr>
        <w:t xml:space="preserve">will including </w:t>
      </w:r>
      <w:commentRangeEnd w:id="19"/>
      <w:r w:rsidR="00E70FB3">
        <w:rPr>
          <w:rStyle w:val="CommentReference"/>
          <w:rFonts w:cs="Cordia New"/>
        </w:rPr>
        <w:commentReference w:id="19"/>
      </w:r>
      <w:r>
        <w:rPr>
          <w:sz w:val="24"/>
          <w:szCs w:val="24"/>
        </w:rPr>
        <w:t>We implement the Children's Health in</w:t>
      </w:r>
      <w:r w:rsidR="000934E5">
        <w:rPr>
          <w:sz w:val="24"/>
          <w:szCs w:val="24"/>
        </w:rPr>
        <w:t xml:space="preserve"> an</w:t>
      </w:r>
      <w:r>
        <w:rPr>
          <w:sz w:val="24"/>
          <w:szCs w:val="24"/>
        </w:rPr>
        <w:t xml:space="preserve"> </w:t>
      </w:r>
      <w:r w:rsidRPr="000934E5">
        <w:rPr>
          <w:noProof/>
          <w:sz w:val="24"/>
          <w:szCs w:val="24"/>
        </w:rPr>
        <w:t>orphanage</w:t>
      </w:r>
      <w:r>
        <w:rPr>
          <w:sz w:val="24"/>
          <w:szCs w:val="24"/>
        </w:rPr>
        <w:t>. Children's development for preschool age children and Children’s education for school age children.</w:t>
      </w:r>
    </w:p>
    <w:p w14:paraId="3C688399" w14:textId="77777777" w:rsidR="00173F7E" w:rsidRDefault="00E00743">
      <w:pPr>
        <w:ind w:firstLine="720"/>
        <w:jc w:val="both"/>
        <w:rPr>
          <w:b/>
          <w:sz w:val="36"/>
          <w:szCs w:val="36"/>
        </w:rPr>
      </w:pPr>
      <w:r w:rsidRPr="00E70FB3">
        <w:rPr>
          <w:noProof/>
          <w:sz w:val="24"/>
          <w:szCs w:val="24"/>
        </w:rPr>
        <w:t>This</w:t>
      </w:r>
      <w:r>
        <w:rPr>
          <w:sz w:val="24"/>
          <w:szCs w:val="24"/>
        </w:rPr>
        <w:t xml:space="preserve"> is the reason for customizing the Child Cloud Management System to Foundation for Children by using Salesforce. This web-based application is helping the users easy to access the children information. It prevents the children information losing and to enhance the management of children information.</w:t>
      </w:r>
    </w:p>
    <w:p w14:paraId="108D4B64" w14:textId="77777777" w:rsidR="000934E5" w:rsidRDefault="000934E5">
      <w:pPr>
        <w:rPr>
          <w:b/>
          <w:sz w:val="36"/>
          <w:szCs w:val="36"/>
        </w:rPr>
      </w:pPr>
      <w:r>
        <w:rPr>
          <w:b/>
          <w:sz w:val="36"/>
          <w:szCs w:val="36"/>
        </w:rPr>
        <w:br w:type="page"/>
      </w:r>
    </w:p>
    <w:p w14:paraId="179207C2" w14:textId="77777777" w:rsidR="00173F7E" w:rsidRDefault="00E00743">
      <w:pPr>
        <w:rPr>
          <w:b/>
          <w:sz w:val="36"/>
          <w:szCs w:val="36"/>
        </w:rPr>
      </w:pPr>
      <w:r>
        <w:rPr>
          <w:b/>
          <w:sz w:val="36"/>
          <w:szCs w:val="36"/>
        </w:rPr>
        <w:lastRenderedPageBreak/>
        <w:t>CHAPTER TWO| Literature Review</w:t>
      </w:r>
    </w:p>
    <w:p w14:paraId="58405B71" w14:textId="77777777" w:rsidR="00173F7E" w:rsidRDefault="00E00743">
      <w:pPr>
        <w:ind w:firstLine="720"/>
        <w:jc w:val="both"/>
        <w:rPr>
          <w:b/>
          <w:sz w:val="32"/>
          <w:szCs w:val="32"/>
        </w:rPr>
      </w:pPr>
      <w:r>
        <w:rPr>
          <w:b/>
          <w:sz w:val="32"/>
          <w:szCs w:val="32"/>
        </w:rPr>
        <w:t xml:space="preserve"> </w:t>
      </w:r>
    </w:p>
    <w:p w14:paraId="3800E035" w14:textId="77777777" w:rsidR="00173F7E" w:rsidRDefault="00E00743">
      <w:pPr>
        <w:rPr>
          <w:b/>
          <w:sz w:val="34"/>
          <w:szCs w:val="34"/>
        </w:rPr>
      </w:pPr>
      <w:r>
        <w:rPr>
          <w:b/>
          <w:sz w:val="34"/>
          <w:szCs w:val="34"/>
        </w:rPr>
        <w:t>2.1 Business Review</w:t>
      </w:r>
    </w:p>
    <w:p w14:paraId="14A62926" w14:textId="77777777" w:rsidR="00173F7E" w:rsidRDefault="00E00743">
      <w:pPr>
        <w:ind w:firstLine="720"/>
        <w:rPr>
          <w:b/>
          <w:sz w:val="26"/>
          <w:szCs w:val="26"/>
        </w:rPr>
      </w:pPr>
      <w:r>
        <w:rPr>
          <w:b/>
          <w:sz w:val="26"/>
          <w:szCs w:val="26"/>
        </w:rPr>
        <w:t>2.1.1 Foundation for Children Workflow</w:t>
      </w:r>
    </w:p>
    <w:p w14:paraId="45854CC1" w14:textId="77777777" w:rsidR="00173F7E" w:rsidRDefault="00E00743">
      <w:pPr>
        <w:ind w:firstLine="720"/>
        <w:rPr>
          <w:sz w:val="24"/>
          <w:szCs w:val="24"/>
        </w:rPr>
      </w:pPr>
      <w:commentRangeStart w:id="20"/>
      <w:r>
        <w:rPr>
          <w:sz w:val="24"/>
          <w:szCs w:val="24"/>
        </w:rPr>
        <w:t xml:space="preserve">The workflow of the foundation of children is the informer report to the foundation that they found the children that be within the scope of orphan and give some basic information, Then the foundation analysis information of children that match with the conditions of foundation or not, if the children match the condition the foundation will notify appointment to child-parent. </w:t>
      </w:r>
      <w:commentRangeEnd w:id="20"/>
      <w:r w:rsidR="00E70FB3">
        <w:rPr>
          <w:rStyle w:val="CommentReference"/>
          <w:rFonts w:cs="Cordia New"/>
        </w:rPr>
        <w:commentReference w:id="20"/>
      </w:r>
      <w:r>
        <w:rPr>
          <w:sz w:val="24"/>
          <w:szCs w:val="24"/>
        </w:rPr>
        <w:t xml:space="preserve">Child-parent must decide to send their child to foundation or not. </w:t>
      </w:r>
      <w:commentRangeStart w:id="21"/>
      <w:r>
        <w:rPr>
          <w:sz w:val="24"/>
          <w:szCs w:val="24"/>
        </w:rPr>
        <w:t>If child-parent decide to send their child to the foundation, After that, the found</w:t>
      </w:r>
      <w:commentRangeEnd w:id="21"/>
      <w:r w:rsidR="00467F32">
        <w:rPr>
          <w:rStyle w:val="CommentReference"/>
          <w:rFonts w:cs="Cordia New"/>
        </w:rPr>
        <w:commentReference w:id="21"/>
      </w:r>
      <w:r>
        <w:rPr>
          <w:sz w:val="24"/>
          <w:szCs w:val="24"/>
        </w:rPr>
        <w:t>ation will input the information of child into the document and send the children to “Baan Tantawan” for taking care of children.</w:t>
      </w:r>
    </w:p>
    <w:p w14:paraId="25DE5990" w14:textId="77777777" w:rsidR="00173F7E" w:rsidRDefault="00173F7E">
      <w:pPr>
        <w:jc w:val="center"/>
        <w:rPr>
          <w:sz w:val="24"/>
          <w:szCs w:val="24"/>
        </w:rPr>
      </w:pPr>
    </w:p>
    <w:p w14:paraId="5E1EADCC" w14:textId="77777777" w:rsidR="00173F7E" w:rsidRDefault="00173F7E">
      <w:pPr>
        <w:jc w:val="center"/>
        <w:rPr>
          <w:sz w:val="24"/>
          <w:szCs w:val="24"/>
        </w:rPr>
      </w:pPr>
    </w:p>
    <w:p w14:paraId="59FE45B2" w14:textId="77777777" w:rsidR="00173F7E" w:rsidRDefault="00E00743">
      <w:pPr>
        <w:jc w:val="center"/>
        <w:rPr>
          <w:b/>
          <w:sz w:val="24"/>
          <w:szCs w:val="24"/>
        </w:rPr>
      </w:pPr>
      <w:r>
        <w:rPr>
          <w:noProof/>
        </w:rPr>
        <w:drawing>
          <wp:inline distT="114300" distB="114300" distL="114300" distR="114300" wp14:anchorId="4143BC40" wp14:editId="5E99AFD3">
            <wp:extent cx="5731200" cy="3213100"/>
            <wp:effectExtent l="0" t="0" r="0" b="0"/>
            <wp:docPr id="10" name="image22.png" descr="Workflow.png"/>
            <wp:cNvGraphicFramePr/>
            <a:graphic xmlns:a="http://schemas.openxmlformats.org/drawingml/2006/main">
              <a:graphicData uri="http://schemas.openxmlformats.org/drawingml/2006/picture">
                <pic:pic xmlns:pic="http://schemas.openxmlformats.org/drawingml/2006/picture">
                  <pic:nvPicPr>
                    <pic:cNvPr id="0" name="image22.png" descr="Workflow.png"/>
                    <pic:cNvPicPr preferRelativeResize="0"/>
                  </pic:nvPicPr>
                  <pic:blipFill>
                    <a:blip r:embed="rId9"/>
                    <a:srcRect/>
                    <a:stretch>
                      <a:fillRect/>
                    </a:stretch>
                  </pic:blipFill>
                  <pic:spPr>
                    <a:xfrm>
                      <a:off x="0" y="0"/>
                      <a:ext cx="5731200" cy="3213100"/>
                    </a:xfrm>
                    <a:prstGeom prst="rect">
                      <a:avLst/>
                    </a:prstGeom>
                    <a:ln/>
                  </pic:spPr>
                </pic:pic>
              </a:graphicData>
            </a:graphic>
          </wp:inline>
        </w:drawing>
      </w:r>
    </w:p>
    <w:p w14:paraId="0AC4AEA9" w14:textId="77777777" w:rsidR="00173F7E" w:rsidRDefault="00173F7E">
      <w:pPr>
        <w:jc w:val="center"/>
        <w:rPr>
          <w:b/>
          <w:sz w:val="24"/>
          <w:szCs w:val="24"/>
        </w:rPr>
      </w:pPr>
    </w:p>
    <w:p w14:paraId="366D3993" w14:textId="77777777" w:rsidR="00173F7E" w:rsidRDefault="00E00743">
      <w:pPr>
        <w:jc w:val="center"/>
        <w:rPr>
          <w:b/>
          <w:sz w:val="24"/>
          <w:szCs w:val="24"/>
        </w:rPr>
      </w:pPr>
      <w:r>
        <w:rPr>
          <w:b/>
          <w:sz w:val="24"/>
          <w:szCs w:val="24"/>
        </w:rPr>
        <w:t>Figure 1: The Sequence Diagram of Foundation for Children Workflow</w:t>
      </w:r>
    </w:p>
    <w:p w14:paraId="17468E60" w14:textId="77777777" w:rsidR="00173F7E" w:rsidRDefault="00173F7E">
      <w:pPr>
        <w:rPr>
          <w:b/>
          <w:sz w:val="26"/>
          <w:szCs w:val="26"/>
        </w:rPr>
      </w:pPr>
    </w:p>
    <w:p w14:paraId="08D0C7C7" w14:textId="77777777" w:rsidR="00173F7E" w:rsidRDefault="00E00743">
      <w:pPr>
        <w:rPr>
          <w:b/>
          <w:sz w:val="26"/>
          <w:szCs w:val="26"/>
        </w:rPr>
      </w:pPr>
      <w:r>
        <w:br w:type="page"/>
      </w:r>
    </w:p>
    <w:p w14:paraId="4C8CDB09" w14:textId="77777777" w:rsidR="00173F7E" w:rsidRDefault="00E00743">
      <w:pPr>
        <w:pStyle w:val="Heading3"/>
        <w:keepNext w:val="0"/>
        <w:keepLines w:val="0"/>
        <w:spacing w:before="280"/>
        <w:ind w:firstLine="720"/>
        <w:contextualSpacing w:val="0"/>
        <w:rPr>
          <w:b/>
          <w:color w:val="000000"/>
          <w:sz w:val="26"/>
          <w:szCs w:val="26"/>
        </w:rPr>
      </w:pPr>
      <w:bookmarkStart w:id="22" w:name="_2ea4ml1depo0" w:colFirst="0" w:colLast="0"/>
      <w:bookmarkEnd w:id="22"/>
      <w:r>
        <w:rPr>
          <w:b/>
          <w:color w:val="000000"/>
          <w:sz w:val="26"/>
          <w:szCs w:val="26"/>
        </w:rPr>
        <w:lastRenderedPageBreak/>
        <w:t>2.1.2 Web-Based Information System</w:t>
      </w:r>
    </w:p>
    <w:p w14:paraId="52BBB585" w14:textId="0815F6B3" w:rsidR="00173F7E" w:rsidRDefault="00E00743">
      <w:pPr>
        <w:ind w:firstLine="720"/>
        <w:rPr>
          <w:sz w:val="24"/>
          <w:szCs w:val="24"/>
        </w:rPr>
      </w:pPr>
      <w:r>
        <w:rPr>
          <w:sz w:val="24"/>
          <w:szCs w:val="24"/>
        </w:rPr>
        <w:t>Web-Based Information System is the web application that senior student create</w:t>
      </w:r>
      <w:ins w:id="23" w:author="CHARTCHAI DOUNGSA-ARD" w:date="2017-06-11T12:41:00Z">
        <w:r w:rsidR="00467F32">
          <w:rPr>
            <w:sz w:val="24"/>
            <w:szCs w:val="24"/>
          </w:rPr>
          <w:t>d</w:t>
        </w:r>
      </w:ins>
      <w:r>
        <w:rPr>
          <w:sz w:val="24"/>
          <w:szCs w:val="24"/>
        </w:rPr>
        <w:t xml:space="preserve"> for help to manage the information of Foundation of </w:t>
      </w:r>
      <w:commentRangeStart w:id="24"/>
      <w:r>
        <w:rPr>
          <w:sz w:val="24"/>
          <w:szCs w:val="24"/>
        </w:rPr>
        <w:t xml:space="preserve">Children in the part of Inform Information, Children Information, Children's Family Information, Visited Home Information, Health before FCC Information, Health after </w:t>
      </w:r>
      <w:commentRangeEnd w:id="24"/>
      <w:r w:rsidR="00467F32">
        <w:rPr>
          <w:rStyle w:val="CommentReference"/>
          <w:rFonts w:cs="Cordia New"/>
        </w:rPr>
        <w:commentReference w:id="24"/>
      </w:r>
      <w:r>
        <w:rPr>
          <w:sz w:val="24"/>
          <w:szCs w:val="24"/>
        </w:rPr>
        <w:t xml:space="preserve">FFC Information, Doctor Visit Record Information, Children Growth Information, Medical Management Information, Legal Information, Special Record Information, Child Sponsorship Information, Reason for Leaving </w:t>
      </w:r>
      <w:commentRangeStart w:id="25"/>
      <w:r>
        <w:rPr>
          <w:sz w:val="24"/>
          <w:szCs w:val="24"/>
        </w:rPr>
        <w:t>Information</w:t>
      </w:r>
      <w:commentRangeEnd w:id="25"/>
      <w:r w:rsidR="00467F32">
        <w:rPr>
          <w:rStyle w:val="CommentReference"/>
          <w:rFonts w:cs="Cordia New"/>
        </w:rPr>
        <w:commentReference w:id="25"/>
      </w:r>
    </w:p>
    <w:p w14:paraId="062F9393" w14:textId="77777777" w:rsidR="00173F7E" w:rsidRDefault="00173F7E">
      <w:pPr>
        <w:ind w:firstLine="720"/>
        <w:rPr>
          <w:sz w:val="24"/>
          <w:szCs w:val="24"/>
        </w:rPr>
      </w:pPr>
    </w:p>
    <w:p w14:paraId="6A3D2339" w14:textId="77777777" w:rsidR="00173F7E" w:rsidRDefault="00173F7E">
      <w:pPr>
        <w:ind w:firstLine="720"/>
        <w:jc w:val="both"/>
        <w:rPr>
          <w:sz w:val="24"/>
          <w:szCs w:val="24"/>
        </w:rPr>
      </w:pPr>
    </w:p>
    <w:p w14:paraId="467D4415" w14:textId="77777777" w:rsidR="00173F7E" w:rsidRDefault="00E00743">
      <w:pPr>
        <w:jc w:val="center"/>
        <w:rPr>
          <w:b/>
          <w:sz w:val="24"/>
          <w:szCs w:val="24"/>
        </w:rPr>
      </w:pPr>
      <w:r>
        <w:rPr>
          <w:noProof/>
        </w:rPr>
        <w:drawing>
          <wp:inline distT="114300" distB="114300" distL="114300" distR="114300" wp14:anchorId="48FB23EB" wp14:editId="659DC848">
            <wp:extent cx="4867275" cy="27908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867275" cy="2790825"/>
                    </a:xfrm>
                    <a:prstGeom prst="rect">
                      <a:avLst/>
                    </a:prstGeom>
                    <a:ln/>
                  </pic:spPr>
                </pic:pic>
              </a:graphicData>
            </a:graphic>
          </wp:inline>
        </w:drawing>
      </w:r>
    </w:p>
    <w:p w14:paraId="4EA9B591" w14:textId="77777777" w:rsidR="00173F7E" w:rsidRDefault="00173F7E">
      <w:pPr>
        <w:jc w:val="center"/>
        <w:rPr>
          <w:b/>
          <w:sz w:val="24"/>
          <w:szCs w:val="24"/>
        </w:rPr>
      </w:pPr>
    </w:p>
    <w:p w14:paraId="5FA750A5" w14:textId="77777777" w:rsidR="00173F7E" w:rsidRDefault="00E00743">
      <w:pPr>
        <w:jc w:val="center"/>
        <w:rPr>
          <w:b/>
          <w:sz w:val="24"/>
          <w:szCs w:val="24"/>
        </w:rPr>
      </w:pPr>
      <w:r>
        <w:rPr>
          <w:b/>
          <w:sz w:val="24"/>
          <w:szCs w:val="24"/>
        </w:rPr>
        <w:t>Figure 2: The User interface of “</w:t>
      </w:r>
      <w:r>
        <w:rPr>
          <w:b/>
          <w:sz w:val="26"/>
          <w:szCs w:val="26"/>
        </w:rPr>
        <w:t>Web-Based Information System.</w:t>
      </w:r>
      <w:r>
        <w:rPr>
          <w:b/>
          <w:sz w:val="24"/>
          <w:szCs w:val="24"/>
        </w:rPr>
        <w:t>”</w:t>
      </w:r>
    </w:p>
    <w:p w14:paraId="30CDA308" w14:textId="77777777" w:rsidR="00173F7E" w:rsidRDefault="00E00743">
      <w:pPr>
        <w:ind w:left="720" w:firstLine="720"/>
        <w:jc w:val="right"/>
        <w:rPr>
          <w:b/>
          <w:sz w:val="16"/>
          <w:szCs w:val="16"/>
        </w:rPr>
      </w:pPr>
      <w:r>
        <w:rPr>
          <w:b/>
          <w:sz w:val="16"/>
          <w:szCs w:val="16"/>
        </w:rPr>
        <w:t xml:space="preserve"> </w:t>
      </w:r>
    </w:p>
    <w:p w14:paraId="5BF4429F" w14:textId="77777777" w:rsidR="00173F7E" w:rsidRDefault="00E00743">
      <w:pPr>
        <w:ind w:left="720"/>
        <w:jc w:val="both"/>
        <w:rPr>
          <w:b/>
          <w:sz w:val="24"/>
          <w:szCs w:val="24"/>
        </w:rPr>
      </w:pPr>
      <w:r>
        <w:rPr>
          <w:b/>
          <w:sz w:val="24"/>
          <w:szCs w:val="24"/>
        </w:rPr>
        <w:t>Pros</w:t>
      </w:r>
    </w:p>
    <w:p w14:paraId="44ACAA00" w14:textId="77777777" w:rsidR="00173F7E" w:rsidRDefault="00E00743">
      <w:pPr>
        <w:ind w:left="720" w:firstLine="720"/>
        <w:jc w:val="both"/>
        <w:rPr>
          <w:sz w:val="24"/>
          <w:szCs w:val="24"/>
        </w:rPr>
      </w:pPr>
      <w:commentRangeStart w:id="26"/>
      <w:r>
        <w:rPr>
          <w:sz w:val="24"/>
          <w:szCs w:val="24"/>
        </w:rPr>
        <w:t>1.</w:t>
      </w:r>
      <w:r>
        <w:rPr>
          <w:sz w:val="14"/>
          <w:szCs w:val="14"/>
        </w:rPr>
        <w:t xml:space="preserve">        </w:t>
      </w:r>
      <w:r>
        <w:rPr>
          <w:sz w:val="14"/>
          <w:szCs w:val="14"/>
        </w:rPr>
        <w:tab/>
      </w:r>
      <w:r>
        <w:rPr>
          <w:sz w:val="24"/>
          <w:szCs w:val="24"/>
        </w:rPr>
        <w:t>The application provides user for recording child information.</w:t>
      </w:r>
    </w:p>
    <w:p w14:paraId="2F028C7B" w14:textId="77777777" w:rsidR="00173F7E" w:rsidRDefault="00E0074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The application provides user for updating child information.</w:t>
      </w:r>
    </w:p>
    <w:p w14:paraId="0FD4134B" w14:textId="77777777" w:rsidR="00173F7E" w:rsidRDefault="00E00743">
      <w:pPr>
        <w:ind w:left="720" w:firstLine="720"/>
        <w:jc w:val="both"/>
        <w:rPr>
          <w:sz w:val="24"/>
          <w:szCs w:val="24"/>
        </w:rPr>
      </w:pPr>
      <w:r>
        <w:rPr>
          <w:sz w:val="24"/>
          <w:szCs w:val="24"/>
        </w:rPr>
        <w:t>3.</w:t>
      </w:r>
      <w:r>
        <w:rPr>
          <w:sz w:val="14"/>
          <w:szCs w:val="14"/>
        </w:rPr>
        <w:t xml:space="preserve">        </w:t>
      </w:r>
      <w:r>
        <w:rPr>
          <w:sz w:val="14"/>
          <w:szCs w:val="14"/>
        </w:rPr>
        <w:tab/>
      </w:r>
      <w:r>
        <w:rPr>
          <w:sz w:val="24"/>
          <w:szCs w:val="24"/>
        </w:rPr>
        <w:t>The application stored on a cloud platform.</w:t>
      </w:r>
    </w:p>
    <w:p w14:paraId="55F4D818" w14:textId="77777777" w:rsidR="00173F7E" w:rsidRDefault="00E00743">
      <w:pPr>
        <w:ind w:left="720" w:firstLine="720"/>
        <w:jc w:val="both"/>
        <w:rPr>
          <w:b/>
          <w:sz w:val="24"/>
          <w:szCs w:val="24"/>
        </w:rPr>
      </w:pPr>
      <w:r>
        <w:rPr>
          <w:b/>
          <w:sz w:val="24"/>
          <w:szCs w:val="24"/>
        </w:rPr>
        <w:t xml:space="preserve"> </w:t>
      </w:r>
    </w:p>
    <w:p w14:paraId="2D13053C" w14:textId="77777777" w:rsidR="00173F7E" w:rsidRDefault="00E00743">
      <w:pPr>
        <w:ind w:left="720"/>
        <w:jc w:val="both"/>
        <w:rPr>
          <w:b/>
          <w:sz w:val="24"/>
          <w:szCs w:val="24"/>
        </w:rPr>
      </w:pPr>
      <w:r>
        <w:rPr>
          <w:b/>
          <w:sz w:val="24"/>
          <w:szCs w:val="24"/>
        </w:rPr>
        <w:t>Cons</w:t>
      </w:r>
    </w:p>
    <w:p w14:paraId="4DBC9395" w14:textId="77777777" w:rsidR="00173F7E" w:rsidRDefault="00E00743">
      <w:pPr>
        <w:ind w:left="720" w:firstLine="720"/>
        <w:rPr>
          <w:sz w:val="24"/>
          <w:szCs w:val="24"/>
        </w:rPr>
      </w:pPr>
      <w:r>
        <w:rPr>
          <w:sz w:val="24"/>
          <w:szCs w:val="24"/>
        </w:rPr>
        <w:t xml:space="preserve">1.     </w:t>
      </w:r>
      <w:r>
        <w:rPr>
          <w:sz w:val="24"/>
          <w:szCs w:val="24"/>
        </w:rPr>
        <w:tab/>
        <w:t>This web application allows only ten users.</w:t>
      </w:r>
    </w:p>
    <w:commentRangeEnd w:id="26"/>
    <w:p w14:paraId="56768B3A" w14:textId="77777777" w:rsidR="00173F7E" w:rsidRDefault="00467F32">
      <w:pPr>
        <w:ind w:left="720" w:firstLine="720"/>
        <w:rPr>
          <w:b/>
          <w:sz w:val="24"/>
          <w:szCs w:val="24"/>
        </w:rPr>
      </w:pPr>
      <w:r>
        <w:rPr>
          <w:rStyle w:val="CommentReference"/>
          <w:rFonts w:cs="Cordia New"/>
        </w:rPr>
        <w:commentReference w:id="26"/>
      </w:r>
    </w:p>
    <w:p w14:paraId="1CC81095" w14:textId="77777777" w:rsidR="00173F7E" w:rsidRDefault="00E00743">
      <w:pPr>
        <w:ind w:left="720" w:firstLine="720"/>
        <w:jc w:val="both"/>
        <w:rPr>
          <w:sz w:val="24"/>
          <w:szCs w:val="24"/>
        </w:rPr>
      </w:pPr>
      <w:r>
        <w:br w:type="page"/>
      </w:r>
    </w:p>
    <w:p w14:paraId="4230D5CE" w14:textId="77777777" w:rsidR="00173F7E" w:rsidRDefault="00E00743">
      <w:pPr>
        <w:ind w:firstLine="720"/>
        <w:rPr>
          <w:b/>
          <w:sz w:val="26"/>
          <w:szCs w:val="26"/>
          <w:highlight w:val="white"/>
        </w:rPr>
      </w:pPr>
      <w:r>
        <w:rPr>
          <w:b/>
          <w:sz w:val="26"/>
          <w:szCs w:val="26"/>
        </w:rPr>
        <w:lastRenderedPageBreak/>
        <w:t xml:space="preserve">2.1.3 </w:t>
      </w:r>
      <w:r>
        <w:rPr>
          <w:b/>
          <w:sz w:val="26"/>
          <w:szCs w:val="26"/>
          <w:highlight w:val="white"/>
        </w:rPr>
        <w:t>Baby Connect</w:t>
      </w:r>
    </w:p>
    <w:p w14:paraId="66872A15" w14:textId="77777777" w:rsidR="00173F7E" w:rsidRDefault="00E00743">
      <w:pPr>
        <w:ind w:firstLine="720"/>
        <w:jc w:val="both"/>
        <w:rPr>
          <w:sz w:val="24"/>
          <w:szCs w:val="24"/>
          <w:highlight w:val="white"/>
        </w:rPr>
      </w:pPr>
      <w:r>
        <w:rPr>
          <w:sz w:val="24"/>
          <w:szCs w:val="24"/>
          <w:highlight w:val="white"/>
        </w:rPr>
        <w:t xml:space="preserve">Baby Connect is the most comprehensive baby tracking application on the </w:t>
      </w:r>
      <w:commentRangeStart w:id="27"/>
      <w:r>
        <w:rPr>
          <w:sz w:val="24"/>
          <w:szCs w:val="24"/>
          <w:highlight w:val="white"/>
        </w:rPr>
        <w:t>AppStore</w:t>
      </w:r>
      <w:commentRangeEnd w:id="27"/>
      <w:r w:rsidR="00583F1A">
        <w:rPr>
          <w:rStyle w:val="CommentReference"/>
          <w:rFonts w:cs="Cordia New"/>
        </w:rPr>
        <w:commentReference w:id="27"/>
      </w:r>
      <w:r>
        <w:rPr>
          <w:sz w:val="24"/>
          <w:szCs w:val="24"/>
          <w:highlight w:val="white"/>
        </w:rPr>
        <w:t>. It has graphical reports and trending charts, weekly averages, medicine, vaccine and growth tracking, timers, notifications, emails, .csv export, an easy to use interface, unlimited data, and it is the only application that allows you to exchange information in real time with your spouse, babysitter, nanny or daycare.</w:t>
      </w:r>
    </w:p>
    <w:p w14:paraId="6A665732" w14:textId="77777777" w:rsidR="00173F7E" w:rsidRDefault="00173F7E">
      <w:pPr>
        <w:ind w:firstLine="720"/>
        <w:jc w:val="both"/>
        <w:rPr>
          <w:sz w:val="24"/>
          <w:szCs w:val="24"/>
          <w:highlight w:val="white"/>
        </w:rPr>
      </w:pPr>
    </w:p>
    <w:p w14:paraId="732C04C2" w14:textId="77777777" w:rsidR="00173F7E" w:rsidRDefault="00173F7E">
      <w:pPr>
        <w:ind w:firstLine="720"/>
        <w:jc w:val="both"/>
        <w:rPr>
          <w:sz w:val="24"/>
          <w:szCs w:val="24"/>
          <w:highlight w:val="white"/>
        </w:rPr>
      </w:pPr>
    </w:p>
    <w:p w14:paraId="7ABF8062" w14:textId="77777777" w:rsidR="00173F7E" w:rsidRDefault="00E00743">
      <w:pPr>
        <w:jc w:val="center"/>
        <w:rPr>
          <w:b/>
          <w:sz w:val="24"/>
          <w:szCs w:val="24"/>
        </w:rPr>
      </w:pPr>
      <w:commentRangeStart w:id="28"/>
      <w:r>
        <w:rPr>
          <w:noProof/>
        </w:rPr>
        <w:drawing>
          <wp:inline distT="114300" distB="114300" distL="114300" distR="114300" wp14:anchorId="71197128" wp14:editId="78170729">
            <wp:extent cx="4867275" cy="279082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867275" cy="2790825"/>
                    </a:xfrm>
                    <a:prstGeom prst="rect">
                      <a:avLst/>
                    </a:prstGeom>
                    <a:ln/>
                  </pic:spPr>
                </pic:pic>
              </a:graphicData>
            </a:graphic>
          </wp:inline>
        </w:drawing>
      </w:r>
      <w:commentRangeEnd w:id="28"/>
      <w:r w:rsidR="00467F32">
        <w:rPr>
          <w:rStyle w:val="CommentReference"/>
          <w:rFonts w:cs="Cordia New"/>
        </w:rPr>
        <w:commentReference w:id="28"/>
      </w:r>
    </w:p>
    <w:p w14:paraId="1FAD1DD3" w14:textId="77777777" w:rsidR="00173F7E" w:rsidRDefault="00173F7E">
      <w:pPr>
        <w:jc w:val="center"/>
        <w:rPr>
          <w:b/>
          <w:sz w:val="24"/>
          <w:szCs w:val="24"/>
        </w:rPr>
      </w:pPr>
    </w:p>
    <w:p w14:paraId="4F5DE29F" w14:textId="77777777" w:rsidR="00173F7E" w:rsidRDefault="00E00743">
      <w:pPr>
        <w:jc w:val="center"/>
        <w:rPr>
          <w:b/>
          <w:sz w:val="24"/>
          <w:szCs w:val="24"/>
        </w:rPr>
      </w:pPr>
      <w:r>
        <w:rPr>
          <w:b/>
          <w:sz w:val="24"/>
          <w:szCs w:val="24"/>
        </w:rPr>
        <w:t>Figure 3: the User interface of “</w:t>
      </w:r>
      <w:r>
        <w:rPr>
          <w:b/>
          <w:sz w:val="24"/>
          <w:szCs w:val="24"/>
          <w:highlight w:val="white"/>
        </w:rPr>
        <w:t>Baby Connect.</w:t>
      </w:r>
      <w:r>
        <w:rPr>
          <w:b/>
          <w:sz w:val="24"/>
          <w:szCs w:val="24"/>
        </w:rPr>
        <w:t>”</w:t>
      </w:r>
    </w:p>
    <w:p w14:paraId="5FCBC5BA" w14:textId="77777777" w:rsidR="00173F7E" w:rsidRDefault="00E00743">
      <w:pPr>
        <w:ind w:firstLine="720"/>
        <w:jc w:val="both"/>
        <w:rPr>
          <w:b/>
          <w:sz w:val="24"/>
          <w:szCs w:val="24"/>
        </w:rPr>
      </w:pPr>
      <w:r>
        <w:rPr>
          <w:b/>
          <w:sz w:val="24"/>
          <w:szCs w:val="24"/>
        </w:rPr>
        <w:t>Pros</w:t>
      </w:r>
    </w:p>
    <w:p w14:paraId="276D53DA" w14:textId="77777777" w:rsidR="00173F7E" w:rsidRDefault="00E00743">
      <w:pPr>
        <w:ind w:left="720" w:firstLine="720"/>
        <w:rPr>
          <w:sz w:val="24"/>
          <w:szCs w:val="24"/>
        </w:rPr>
      </w:pPr>
      <w:r>
        <w:rPr>
          <w:sz w:val="24"/>
          <w:szCs w:val="24"/>
        </w:rPr>
        <w:t xml:space="preserve">1.  </w:t>
      </w:r>
      <w:r>
        <w:rPr>
          <w:sz w:val="24"/>
          <w:szCs w:val="24"/>
        </w:rPr>
        <w:tab/>
        <w:t>The application provides a simple user interface.</w:t>
      </w:r>
    </w:p>
    <w:p w14:paraId="28369F86" w14:textId="77777777" w:rsidR="00173F7E" w:rsidRDefault="00E00743">
      <w:pPr>
        <w:ind w:left="720" w:firstLine="720"/>
        <w:rPr>
          <w:sz w:val="24"/>
          <w:szCs w:val="24"/>
        </w:rPr>
      </w:pPr>
      <w:r>
        <w:rPr>
          <w:sz w:val="24"/>
          <w:szCs w:val="24"/>
        </w:rPr>
        <w:t xml:space="preserve">2.  </w:t>
      </w:r>
      <w:r>
        <w:rPr>
          <w:sz w:val="24"/>
          <w:szCs w:val="24"/>
        </w:rPr>
        <w:tab/>
        <w:t>The application provides record child information.</w:t>
      </w:r>
    </w:p>
    <w:p w14:paraId="52929C8A" w14:textId="77777777" w:rsidR="00173F7E" w:rsidRDefault="00E00743">
      <w:pPr>
        <w:ind w:left="720" w:firstLine="720"/>
        <w:rPr>
          <w:sz w:val="24"/>
          <w:szCs w:val="24"/>
        </w:rPr>
      </w:pPr>
      <w:r>
        <w:rPr>
          <w:sz w:val="24"/>
          <w:szCs w:val="24"/>
        </w:rPr>
        <w:t xml:space="preserve">3.  </w:t>
      </w:r>
      <w:r>
        <w:rPr>
          <w:sz w:val="24"/>
          <w:szCs w:val="24"/>
        </w:rPr>
        <w:tab/>
        <w:t>The application has been designed for maximum security. Everything is password protected.</w:t>
      </w:r>
    </w:p>
    <w:p w14:paraId="5D8C3133" w14:textId="77777777" w:rsidR="00173F7E" w:rsidRDefault="00E00743">
      <w:pPr>
        <w:jc w:val="both"/>
        <w:rPr>
          <w:b/>
          <w:sz w:val="24"/>
          <w:szCs w:val="24"/>
        </w:rPr>
      </w:pPr>
      <w:r>
        <w:rPr>
          <w:b/>
          <w:sz w:val="24"/>
          <w:szCs w:val="24"/>
        </w:rPr>
        <w:t xml:space="preserve"> </w:t>
      </w:r>
      <w:r>
        <w:rPr>
          <w:b/>
          <w:sz w:val="24"/>
          <w:szCs w:val="24"/>
        </w:rPr>
        <w:tab/>
        <w:t>Cons</w:t>
      </w:r>
    </w:p>
    <w:p w14:paraId="66484DE9" w14:textId="77777777" w:rsidR="00173F7E" w:rsidRDefault="00E0074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This application has to pay before use.</w:t>
      </w:r>
    </w:p>
    <w:p w14:paraId="7EE1E26B" w14:textId="77777777" w:rsidR="00173F7E" w:rsidRDefault="00173F7E">
      <w:pPr>
        <w:ind w:left="720" w:firstLine="720"/>
        <w:jc w:val="both"/>
        <w:rPr>
          <w:b/>
          <w:sz w:val="26"/>
          <w:szCs w:val="26"/>
          <w:highlight w:val="white"/>
        </w:rPr>
      </w:pPr>
    </w:p>
    <w:p w14:paraId="3AB82FF6" w14:textId="77777777" w:rsidR="00173F7E" w:rsidRDefault="00E00743">
      <w:pPr>
        <w:ind w:left="720" w:firstLine="720"/>
        <w:jc w:val="both"/>
        <w:rPr>
          <w:sz w:val="24"/>
          <w:szCs w:val="24"/>
        </w:rPr>
      </w:pPr>
      <w:r>
        <w:br w:type="page"/>
      </w:r>
    </w:p>
    <w:p w14:paraId="4714CB68" w14:textId="77777777" w:rsidR="00173F7E" w:rsidRDefault="00E00743">
      <w:pPr>
        <w:jc w:val="both"/>
        <w:rPr>
          <w:b/>
          <w:sz w:val="34"/>
          <w:szCs w:val="34"/>
        </w:rPr>
      </w:pPr>
      <w:r>
        <w:rPr>
          <w:b/>
          <w:sz w:val="34"/>
          <w:szCs w:val="34"/>
        </w:rPr>
        <w:lastRenderedPageBreak/>
        <w:t>2.2 Technology Review</w:t>
      </w:r>
    </w:p>
    <w:p w14:paraId="03CC22DC" w14:textId="77777777" w:rsidR="00173F7E" w:rsidRDefault="00E00743">
      <w:pPr>
        <w:ind w:firstLine="720"/>
        <w:jc w:val="both"/>
        <w:rPr>
          <w:b/>
          <w:sz w:val="26"/>
          <w:szCs w:val="26"/>
        </w:rPr>
      </w:pPr>
      <w:r>
        <w:rPr>
          <w:b/>
          <w:sz w:val="26"/>
          <w:szCs w:val="26"/>
        </w:rPr>
        <w:t>2.1.1 Salesforce Framework</w:t>
      </w:r>
    </w:p>
    <w:p w14:paraId="49620FBD" w14:textId="77777777" w:rsidR="00173F7E" w:rsidRDefault="00173F7E">
      <w:pPr>
        <w:ind w:firstLine="720"/>
        <w:jc w:val="both"/>
        <w:rPr>
          <w:b/>
          <w:sz w:val="26"/>
          <w:szCs w:val="26"/>
        </w:rPr>
      </w:pPr>
    </w:p>
    <w:p w14:paraId="520299E1" w14:textId="77777777" w:rsidR="00173F7E" w:rsidRDefault="00173F7E">
      <w:pPr>
        <w:ind w:firstLine="720"/>
        <w:jc w:val="both"/>
        <w:rPr>
          <w:b/>
          <w:sz w:val="26"/>
          <w:szCs w:val="26"/>
        </w:rPr>
      </w:pPr>
    </w:p>
    <w:p w14:paraId="48D62CDF" w14:textId="77777777" w:rsidR="00173F7E" w:rsidRDefault="00E00743">
      <w:pPr>
        <w:jc w:val="center"/>
        <w:rPr>
          <w:b/>
          <w:sz w:val="34"/>
          <w:szCs w:val="34"/>
        </w:rPr>
      </w:pPr>
      <w:r>
        <w:rPr>
          <w:noProof/>
        </w:rPr>
        <w:drawing>
          <wp:inline distT="114300" distB="114300" distL="114300" distR="114300" wp14:anchorId="267AA502" wp14:editId="4A1913F8">
            <wp:extent cx="3149438" cy="156625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49438" cy="1566253"/>
                    </a:xfrm>
                    <a:prstGeom prst="rect">
                      <a:avLst/>
                    </a:prstGeom>
                    <a:ln/>
                  </pic:spPr>
                </pic:pic>
              </a:graphicData>
            </a:graphic>
          </wp:inline>
        </w:drawing>
      </w:r>
    </w:p>
    <w:p w14:paraId="5B844293" w14:textId="77777777" w:rsidR="00173F7E" w:rsidRDefault="00173F7E">
      <w:pPr>
        <w:jc w:val="center"/>
        <w:rPr>
          <w:b/>
          <w:sz w:val="34"/>
          <w:szCs w:val="34"/>
        </w:rPr>
      </w:pPr>
    </w:p>
    <w:p w14:paraId="7BFAD9E4" w14:textId="77777777" w:rsidR="00173F7E" w:rsidRDefault="00E00743">
      <w:pPr>
        <w:jc w:val="center"/>
        <w:rPr>
          <w:b/>
          <w:sz w:val="24"/>
          <w:szCs w:val="24"/>
        </w:rPr>
      </w:pPr>
      <w:r>
        <w:rPr>
          <w:b/>
          <w:sz w:val="24"/>
          <w:szCs w:val="24"/>
        </w:rPr>
        <w:t>Figure 4: Salesforce Framework logo</w:t>
      </w:r>
    </w:p>
    <w:p w14:paraId="6185ED85" w14:textId="77777777" w:rsidR="00173F7E" w:rsidRDefault="00E00743">
      <w:pPr>
        <w:ind w:left="720" w:firstLine="720"/>
        <w:jc w:val="center"/>
        <w:rPr>
          <w:b/>
          <w:sz w:val="24"/>
          <w:szCs w:val="24"/>
        </w:rPr>
      </w:pPr>
      <w:r>
        <w:rPr>
          <w:b/>
          <w:sz w:val="24"/>
          <w:szCs w:val="24"/>
        </w:rPr>
        <w:t xml:space="preserve"> </w:t>
      </w:r>
    </w:p>
    <w:p w14:paraId="69F60485" w14:textId="77777777" w:rsidR="00173F7E" w:rsidRDefault="00E00743">
      <w:pPr>
        <w:ind w:firstLine="720"/>
        <w:rPr>
          <w:sz w:val="24"/>
          <w:szCs w:val="24"/>
        </w:rPr>
      </w:pPr>
      <w:r>
        <w:rPr>
          <w:sz w:val="24"/>
          <w:szCs w:val="24"/>
        </w:rPr>
        <w:t xml:space="preserve">Salesforce Framework Builder gives </w:t>
      </w:r>
      <w:commentRangeStart w:id="29"/>
      <w:r>
        <w:rPr>
          <w:sz w:val="24"/>
          <w:szCs w:val="24"/>
        </w:rPr>
        <w:t xml:space="preserve">you </w:t>
      </w:r>
      <w:commentRangeEnd w:id="29"/>
      <w:r w:rsidR="00583F1A">
        <w:rPr>
          <w:rStyle w:val="CommentReference"/>
          <w:rFonts w:cs="Cordia New"/>
        </w:rPr>
        <w:commentReference w:id="29"/>
      </w:r>
      <w:r>
        <w:rPr>
          <w:sz w:val="24"/>
          <w:szCs w:val="24"/>
        </w:rPr>
        <w:t>easy-to-use tools to modify characteristics of your data, as well as specify the scope of applications or the layout of data on a page. You can also define workflows based on user interaction with data, or create reports on the data. You can use buttons or custom links to extend the default capabilities of your Force.com application. You can set up and modify tabs, which can be associated with a Force.com object, Visualforce page, s-control or any web page. You can give users access to tabs, and the user can customize the display of their own set of tabs within an application.</w:t>
      </w:r>
    </w:p>
    <w:p w14:paraId="1E18502A" w14:textId="77777777" w:rsidR="00173F7E" w:rsidRDefault="00E00743">
      <w:pPr>
        <w:ind w:left="720" w:firstLine="720"/>
        <w:jc w:val="both"/>
        <w:rPr>
          <w:b/>
          <w:sz w:val="24"/>
          <w:szCs w:val="24"/>
        </w:rPr>
      </w:pPr>
      <w:r>
        <w:rPr>
          <w:b/>
          <w:sz w:val="24"/>
          <w:szCs w:val="24"/>
        </w:rPr>
        <w:t xml:space="preserve"> </w:t>
      </w:r>
    </w:p>
    <w:p w14:paraId="25C819AD" w14:textId="77777777" w:rsidR="00173F7E" w:rsidRDefault="00E00743">
      <w:pPr>
        <w:ind w:left="720" w:firstLine="720"/>
        <w:jc w:val="both"/>
        <w:rPr>
          <w:b/>
          <w:sz w:val="24"/>
          <w:szCs w:val="24"/>
        </w:rPr>
      </w:pPr>
      <w:r>
        <w:rPr>
          <w:b/>
          <w:sz w:val="24"/>
          <w:szCs w:val="24"/>
        </w:rPr>
        <w:t>Reasons to Use :</w:t>
      </w:r>
    </w:p>
    <w:p w14:paraId="088DC117" w14:textId="77777777" w:rsidR="00173F7E" w:rsidRDefault="00E0074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This framework is especially for force.com.</w:t>
      </w:r>
    </w:p>
    <w:p w14:paraId="41354E85" w14:textId="77777777" w:rsidR="00173F7E" w:rsidRDefault="00E0074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This framework has many components to use.</w:t>
      </w:r>
    </w:p>
    <w:p w14:paraId="351222E0" w14:textId="77777777" w:rsidR="00173F7E" w:rsidRDefault="00E00743">
      <w:pPr>
        <w:ind w:left="720" w:firstLine="720"/>
        <w:jc w:val="both"/>
        <w:rPr>
          <w:sz w:val="24"/>
          <w:szCs w:val="24"/>
        </w:rPr>
      </w:pPr>
      <w:r>
        <w:rPr>
          <w:sz w:val="24"/>
          <w:szCs w:val="24"/>
        </w:rPr>
        <w:t>3.</w:t>
      </w:r>
      <w:r>
        <w:rPr>
          <w:sz w:val="14"/>
          <w:szCs w:val="14"/>
        </w:rPr>
        <w:t xml:space="preserve">        </w:t>
      </w:r>
      <w:r>
        <w:rPr>
          <w:sz w:val="14"/>
          <w:szCs w:val="14"/>
        </w:rPr>
        <w:tab/>
      </w:r>
      <w:r>
        <w:rPr>
          <w:sz w:val="24"/>
          <w:szCs w:val="24"/>
        </w:rPr>
        <w:t>This framework can work with others framework.</w:t>
      </w:r>
    </w:p>
    <w:p w14:paraId="13D0CE0F" w14:textId="77777777" w:rsidR="00173F7E" w:rsidRDefault="00E00743">
      <w:pPr>
        <w:ind w:left="720" w:firstLine="720"/>
        <w:jc w:val="both"/>
        <w:rPr>
          <w:sz w:val="24"/>
          <w:szCs w:val="24"/>
        </w:rPr>
      </w:pPr>
      <w:r>
        <w:rPr>
          <w:sz w:val="24"/>
          <w:szCs w:val="24"/>
        </w:rPr>
        <w:t>4.</w:t>
      </w:r>
      <w:r>
        <w:rPr>
          <w:sz w:val="14"/>
          <w:szCs w:val="14"/>
        </w:rPr>
        <w:t xml:space="preserve">        </w:t>
      </w:r>
      <w:r>
        <w:rPr>
          <w:sz w:val="14"/>
          <w:szCs w:val="14"/>
        </w:rPr>
        <w:tab/>
      </w:r>
      <w:r>
        <w:rPr>
          <w:sz w:val="24"/>
          <w:szCs w:val="24"/>
        </w:rPr>
        <w:t>This framework uses Model-View-Controller paradigm.</w:t>
      </w:r>
    </w:p>
    <w:p w14:paraId="4C7DD164" w14:textId="77777777" w:rsidR="00173F7E" w:rsidRDefault="00E00743">
      <w:pPr>
        <w:pStyle w:val="Heading3"/>
        <w:keepNext w:val="0"/>
        <w:keepLines w:val="0"/>
        <w:spacing w:before="280"/>
        <w:ind w:firstLine="720"/>
        <w:contextualSpacing w:val="0"/>
        <w:jc w:val="both"/>
        <w:rPr>
          <w:b/>
          <w:color w:val="000000"/>
          <w:sz w:val="26"/>
          <w:szCs w:val="26"/>
        </w:rPr>
      </w:pPr>
      <w:bookmarkStart w:id="30" w:name="_kt1seut9tk4u" w:colFirst="0" w:colLast="0"/>
      <w:bookmarkEnd w:id="30"/>
      <w:r>
        <w:br w:type="page"/>
      </w:r>
    </w:p>
    <w:p w14:paraId="11D6CF29" w14:textId="77777777" w:rsidR="00173F7E" w:rsidRDefault="00E00743">
      <w:pPr>
        <w:pStyle w:val="Heading3"/>
        <w:keepNext w:val="0"/>
        <w:keepLines w:val="0"/>
        <w:spacing w:before="280"/>
        <w:ind w:firstLine="720"/>
        <w:contextualSpacing w:val="0"/>
        <w:jc w:val="both"/>
        <w:rPr>
          <w:b/>
          <w:color w:val="000000"/>
          <w:sz w:val="26"/>
          <w:szCs w:val="26"/>
        </w:rPr>
      </w:pPr>
      <w:bookmarkStart w:id="31" w:name="_p2xvzigy57ld" w:colFirst="0" w:colLast="0"/>
      <w:bookmarkEnd w:id="31"/>
      <w:r>
        <w:rPr>
          <w:b/>
          <w:color w:val="000000"/>
          <w:sz w:val="26"/>
          <w:szCs w:val="26"/>
        </w:rPr>
        <w:lastRenderedPageBreak/>
        <w:t>2.2.2 Apex</w:t>
      </w:r>
    </w:p>
    <w:p w14:paraId="78D60599" w14:textId="77777777" w:rsidR="00173F7E" w:rsidRDefault="00E00743">
      <w:pPr>
        <w:jc w:val="center"/>
      </w:pPr>
      <w:r>
        <w:rPr>
          <w:noProof/>
        </w:rPr>
        <w:drawing>
          <wp:inline distT="114300" distB="114300" distL="114300" distR="114300" wp14:anchorId="3F1FED8E" wp14:editId="46E93FF8">
            <wp:extent cx="2857500" cy="1219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857500" cy="1219200"/>
                    </a:xfrm>
                    <a:prstGeom prst="rect">
                      <a:avLst/>
                    </a:prstGeom>
                    <a:ln/>
                  </pic:spPr>
                </pic:pic>
              </a:graphicData>
            </a:graphic>
          </wp:inline>
        </w:drawing>
      </w:r>
    </w:p>
    <w:p w14:paraId="45A1B724" w14:textId="77777777" w:rsidR="00173F7E" w:rsidRDefault="00E00743">
      <w:pPr>
        <w:jc w:val="center"/>
        <w:rPr>
          <w:b/>
          <w:sz w:val="24"/>
          <w:szCs w:val="24"/>
        </w:rPr>
      </w:pPr>
      <w:r>
        <w:rPr>
          <w:b/>
          <w:sz w:val="24"/>
          <w:szCs w:val="24"/>
        </w:rPr>
        <w:t>Figure 5: Apex logo</w:t>
      </w:r>
    </w:p>
    <w:p w14:paraId="67FBC3F5" w14:textId="77777777" w:rsidR="00173F7E" w:rsidRDefault="00E00743">
      <w:pPr>
        <w:ind w:firstLine="720"/>
        <w:rPr>
          <w:sz w:val="24"/>
          <w:szCs w:val="24"/>
        </w:rPr>
      </w:pPr>
      <w:r>
        <w:rPr>
          <w:sz w:val="24"/>
          <w:szCs w:val="24"/>
        </w:rPr>
        <w:t xml:space="preserve">Apex is a strongly typed, object-oriented programming language that allows developers to execute flow and transaction control statements on the Force.com platform server in </w:t>
      </w:r>
      <w:commentRangeStart w:id="32"/>
      <w:r>
        <w:rPr>
          <w:sz w:val="24"/>
          <w:szCs w:val="24"/>
        </w:rPr>
        <w:t>conjunction with calls to the Force.com​ API.</w:t>
      </w:r>
    </w:p>
    <w:p w14:paraId="40996CB7" w14:textId="77777777" w:rsidR="00173F7E" w:rsidRDefault="00E00743">
      <w:pPr>
        <w:rPr>
          <w:sz w:val="24"/>
          <w:szCs w:val="24"/>
        </w:rPr>
      </w:pPr>
      <w:r>
        <w:rPr>
          <w:sz w:val="24"/>
          <w:szCs w:val="24"/>
        </w:rPr>
        <w:t xml:space="preserve"> </w:t>
      </w:r>
    </w:p>
    <w:p w14:paraId="58EC72BC" w14:textId="77777777" w:rsidR="00173F7E" w:rsidRDefault="00E00743">
      <w:pPr>
        <w:ind w:left="720" w:firstLine="720"/>
        <w:rPr>
          <w:b/>
          <w:sz w:val="24"/>
          <w:szCs w:val="24"/>
        </w:rPr>
      </w:pPr>
      <w:r>
        <w:rPr>
          <w:b/>
          <w:sz w:val="24"/>
          <w:szCs w:val="24"/>
        </w:rPr>
        <w:t>Reasons to Use :</w:t>
      </w:r>
    </w:p>
    <w:p w14:paraId="01FA705D" w14:textId="77777777" w:rsidR="00173F7E" w:rsidRDefault="00E00743">
      <w:pPr>
        <w:ind w:left="720" w:firstLine="720"/>
        <w:rPr>
          <w:sz w:val="24"/>
          <w:szCs w:val="24"/>
        </w:rPr>
      </w:pPr>
      <w:r>
        <w:rPr>
          <w:sz w:val="24"/>
          <w:szCs w:val="24"/>
        </w:rPr>
        <w:t xml:space="preserve">1.     </w:t>
      </w:r>
      <w:r>
        <w:rPr>
          <w:sz w:val="24"/>
          <w:szCs w:val="24"/>
        </w:rPr>
        <w:tab/>
        <w:t>This language is especially for force.com.</w:t>
      </w:r>
    </w:p>
    <w:p w14:paraId="7FB55FFF" w14:textId="77777777" w:rsidR="00173F7E" w:rsidRDefault="00E00743">
      <w:pPr>
        <w:ind w:left="720" w:firstLine="720"/>
        <w:rPr>
          <w:sz w:val="24"/>
          <w:szCs w:val="24"/>
        </w:rPr>
      </w:pPr>
      <w:r>
        <w:rPr>
          <w:sz w:val="24"/>
          <w:szCs w:val="24"/>
        </w:rPr>
        <w:t xml:space="preserve">2.     </w:t>
      </w:r>
      <w:r>
        <w:rPr>
          <w:sz w:val="24"/>
          <w:szCs w:val="24"/>
        </w:rPr>
        <w:tab/>
        <w:t>This language provides built-in support for common Force.com platform</w:t>
      </w:r>
    </w:p>
    <w:p w14:paraId="6C30AD07" w14:textId="77777777" w:rsidR="00173F7E" w:rsidRDefault="00E00743">
      <w:pPr>
        <w:ind w:left="720" w:firstLine="720"/>
        <w:rPr>
          <w:sz w:val="24"/>
          <w:szCs w:val="24"/>
        </w:rPr>
      </w:pPr>
      <w:r>
        <w:rPr>
          <w:sz w:val="24"/>
          <w:szCs w:val="24"/>
        </w:rPr>
        <w:t xml:space="preserve">3.     </w:t>
      </w:r>
      <w:r>
        <w:rPr>
          <w:sz w:val="24"/>
          <w:szCs w:val="24"/>
        </w:rPr>
        <w:tab/>
        <w:t xml:space="preserve">This </w:t>
      </w:r>
      <w:commentRangeEnd w:id="32"/>
      <w:r w:rsidR="0028089E">
        <w:rPr>
          <w:rStyle w:val="CommentReference"/>
          <w:rFonts w:cs="Cordia New"/>
        </w:rPr>
        <w:commentReference w:id="32"/>
      </w:r>
      <w:r>
        <w:rPr>
          <w:sz w:val="24"/>
          <w:szCs w:val="24"/>
        </w:rPr>
        <w:t>language provides built-in support for unit test creation and execution</w:t>
      </w:r>
    </w:p>
    <w:p w14:paraId="226ACBF9" w14:textId="77777777" w:rsidR="00173F7E" w:rsidRDefault="00E00743">
      <w:pPr>
        <w:ind w:left="720" w:firstLine="720"/>
        <w:rPr>
          <w:sz w:val="24"/>
          <w:szCs w:val="24"/>
        </w:rPr>
      </w:pPr>
      <w:r>
        <w:rPr>
          <w:sz w:val="24"/>
          <w:szCs w:val="24"/>
        </w:rPr>
        <w:t xml:space="preserve">4.     </w:t>
      </w:r>
      <w:r>
        <w:rPr>
          <w:sz w:val="24"/>
          <w:szCs w:val="24"/>
        </w:rPr>
        <w:tab/>
        <w:t>This language is automatically updated when Force.com platform are upgraded</w:t>
      </w:r>
    </w:p>
    <w:p w14:paraId="761FCE9E" w14:textId="77777777" w:rsidR="00173F7E" w:rsidRDefault="00173F7E">
      <w:pPr>
        <w:ind w:left="720" w:firstLine="720"/>
        <w:rPr>
          <w:b/>
          <w:sz w:val="24"/>
          <w:szCs w:val="24"/>
        </w:rPr>
      </w:pPr>
    </w:p>
    <w:p w14:paraId="3D468852" w14:textId="77777777" w:rsidR="00173F7E" w:rsidRDefault="00E00743">
      <w:pPr>
        <w:pStyle w:val="Heading3"/>
        <w:keepNext w:val="0"/>
        <w:keepLines w:val="0"/>
        <w:spacing w:before="280"/>
        <w:contextualSpacing w:val="0"/>
        <w:jc w:val="both"/>
        <w:rPr>
          <w:b/>
          <w:color w:val="000000"/>
          <w:sz w:val="26"/>
          <w:szCs w:val="26"/>
        </w:rPr>
      </w:pPr>
      <w:bookmarkStart w:id="33" w:name="_w2o8m09v46e5" w:colFirst="0" w:colLast="0"/>
      <w:bookmarkEnd w:id="33"/>
      <w:r>
        <w:rPr>
          <w:b/>
          <w:color w:val="000000"/>
          <w:sz w:val="26"/>
          <w:szCs w:val="26"/>
        </w:rPr>
        <w:t xml:space="preserve"> </w:t>
      </w:r>
    </w:p>
    <w:p w14:paraId="55E8949E" w14:textId="77777777" w:rsidR="00173F7E" w:rsidRDefault="00173F7E">
      <w:pPr>
        <w:jc w:val="both"/>
        <w:rPr>
          <w:b/>
          <w:sz w:val="26"/>
          <w:szCs w:val="26"/>
        </w:rPr>
      </w:pPr>
    </w:p>
    <w:p w14:paraId="569A61A4" w14:textId="77777777" w:rsidR="00173F7E" w:rsidRDefault="00E00743">
      <w:pPr>
        <w:jc w:val="both"/>
        <w:rPr>
          <w:b/>
          <w:sz w:val="32"/>
          <w:szCs w:val="32"/>
        </w:rPr>
      </w:pPr>
      <w:r>
        <w:rPr>
          <w:b/>
          <w:sz w:val="32"/>
          <w:szCs w:val="32"/>
        </w:rPr>
        <w:t xml:space="preserve"> </w:t>
      </w:r>
    </w:p>
    <w:p w14:paraId="7BA0AE29" w14:textId="77777777" w:rsidR="00173F7E" w:rsidRDefault="00E00743">
      <w:pPr>
        <w:pStyle w:val="Heading3"/>
        <w:keepNext w:val="0"/>
        <w:keepLines w:val="0"/>
        <w:spacing w:before="280"/>
        <w:contextualSpacing w:val="0"/>
        <w:jc w:val="both"/>
        <w:rPr>
          <w:b/>
          <w:color w:val="000000"/>
          <w:sz w:val="26"/>
          <w:szCs w:val="26"/>
        </w:rPr>
      </w:pPr>
      <w:bookmarkStart w:id="34" w:name="_1ynx0f9b1sj3" w:colFirst="0" w:colLast="0"/>
      <w:bookmarkEnd w:id="34"/>
      <w:r>
        <w:rPr>
          <w:b/>
          <w:color w:val="000000"/>
          <w:sz w:val="26"/>
          <w:szCs w:val="26"/>
        </w:rPr>
        <w:t xml:space="preserve"> </w:t>
      </w:r>
    </w:p>
    <w:p w14:paraId="5E465613" w14:textId="77777777" w:rsidR="00173F7E" w:rsidRDefault="00173F7E">
      <w:pPr>
        <w:pStyle w:val="Heading3"/>
        <w:keepNext w:val="0"/>
        <w:keepLines w:val="0"/>
        <w:spacing w:before="280"/>
        <w:contextualSpacing w:val="0"/>
        <w:jc w:val="both"/>
        <w:rPr>
          <w:b/>
          <w:color w:val="000000"/>
          <w:sz w:val="26"/>
          <w:szCs w:val="26"/>
        </w:rPr>
      </w:pPr>
      <w:bookmarkStart w:id="35" w:name="_jmcf3fxkhss" w:colFirst="0" w:colLast="0"/>
      <w:bookmarkEnd w:id="35"/>
    </w:p>
    <w:p w14:paraId="4B61086B" w14:textId="77777777" w:rsidR="00173F7E" w:rsidRDefault="00E00743">
      <w:pPr>
        <w:pStyle w:val="Heading3"/>
        <w:keepNext w:val="0"/>
        <w:keepLines w:val="0"/>
        <w:spacing w:before="280"/>
        <w:contextualSpacing w:val="0"/>
        <w:jc w:val="both"/>
        <w:rPr>
          <w:b/>
          <w:color w:val="000000"/>
          <w:sz w:val="26"/>
          <w:szCs w:val="26"/>
        </w:rPr>
      </w:pPr>
      <w:bookmarkStart w:id="36" w:name="_f8zx9pajxlas" w:colFirst="0" w:colLast="0"/>
      <w:bookmarkEnd w:id="36"/>
      <w:r>
        <w:br w:type="page"/>
      </w:r>
    </w:p>
    <w:p w14:paraId="648CD1D4" w14:textId="77777777" w:rsidR="00173F7E" w:rsidRDefault="00E00743">
      <w:pPr>
        <w:pStyle w:val="Heading3"/>
        <w:keepNext w:val="0"/>
        <w:keepLines w:val="0"/>
        <w:spacing w:before="280"/>
        <w:ind w:firstLine="720"/>
        <w:contextualSpacing w:val="0"/>
        <w:jc w:val="both"/>
        <w:rPr>
          <w:b/>
          <w:color w:val="000000"/>
          <w:sz w:val="26"/>
          <w:szCs w:val="26"/>
        </w:rPr>
      </w:pPr>
      <w:bookmarkStart w:id="37" w:name="_l5cd6zk191zy" w:colFirst="0" w:colLast="0"/>
      <w:bookmarkEnd w:id="37"/>
      <w:r>
        <w:rPr>
          <w:b/>
          <w:color w:val="000000"/>
          <w:sz w:val="26"/>
          <w:szCs w:val="26"/>
        </w:rPr>
        <w:lastRenderedPageBreak/>
        <w:t>2.2.3 SOQL</w:t>
      </w:r>
    </w:p>
    <w:p w14:paraId="095A8D82" w14:textId="77777777" w:rsidR="00173F7E" w:rsidRDefault="00E00743">
      <w:pPr>
        <w:jc w:val="center"/>
      </w:pPr>
      <w:r>
        <w:rPr>
          <w:noProof/>
        </w:rPr>
        <w:drawing>
          <wp:inline distT="114300" distB="114300" distL="114300" distR="114300" wp14:anchorId="7D47EFB2" wp14:editId="4BC3815D">
            <wp:extent cx="2295525" cy="742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295525" cy="742950"/>
                    </a:xfrm>
                    <a:prstGeom prst="rect">
                      <a:avLst/>
                    </a:prstGeom>
                    <a:ln/>
                  </pic:spPr>
                </pic:pic>
              </a:graphicData>
            </a:graphic>
          </wp:inline>
        </w:drawing>
      </w:r>
    </w:p>
    <w:p w14:paraId="71F35F62" w14:textId="77777777" w:rsidR="00173F7E" w:rsidRDefault="00E00743">
      <w:pPr>
        <w:jc w:val="center"/>
        <w:rPr>
          <w:b/>
          <w:sz w:val="24"/>
          <w:szCs w:val="24"/>
        </w:rPr>
      </w:pPr>
      <w:r>
        <w:rPr>
          <w:b/>
          <w:sz w:val="24"/>
          <w:szCs w:val="24"/>
        </w:rPr>
        <w:t>Figure 6: SOQL logo</w:t>
      </w:r>
    </w:p>
    <w:p w14:paraId="209F246B" w14:textId="77777777" w:rsidR="00173F7E" w:rsidRDefault="00E00743">
      <w:pPr>
        <w:jc w:val="center"/>
        <w:rPr>
          <w:sz w:val="24"/>
          <w:szCs w:val="24"/>
        </w:rPr>
      </w:pPr>
      <w:r>
        <w:rPr>
          <w:sz w:val="24"/>
          <w:szCs w:val="24"/>
        </w:rPr>
        <w:t xml:space="preserve"> </w:t>
      </w:r>
    </w:p>
    <w:p w14:paraId="1444F36B" w14:textId="77777777" w:rsidR="00173F7E" w:rsidRDefault="00E00743">
      <w:pPr>
        <w:ind w:firstLine="720"/>
        <w:rPr>
          <w:sz w:val="24"/>
          <w:szCs w:val="24"/>
        </w:rPr>
      </w:pPr>
      <w:r>
        <w:rPr>
          <w:sz w:val="24"/>
          <w:szCs w:val="24"/>
        </w:rPr>
        <w:t>Dynamic SOQL refers to the creation of an SOQL string at runtime with Apex code. Dynamic SOQL enables you to create more flexible applications. For example, you can create a search based on input from an end user, or update records with different field names.</w:t>
      </w:r>
    </w:p>
    <w:p w14:paraId="343AFB7B" w14:textId="77777777" w:rsidR="00173F7E" w:rsidRDefault="00E00743">
      <w:pPr>
        <w:rPr>
          <w:sz w:val="24"/>
          <w:szCs w:val="24"/>
        </w:rPr>
      </w:pPr>
      <w:r>
        <w:rPr>
          <w:sz w:val="24"/>
          <w:szCs w:val="24"/>
        </w:rPr>
        <w:t xml:space="preserve"> </w:t>
      </w:r>
    </w:p>
    <w:p w14:paraId="55CE6C95" w14:textId="77777777" w:rsidR="00173F7E" w:rsidRDefault="00E00743">
      <w:pPr>
        <w:ind w:left="720" w:firstLine="720"/>
        <w:rPr>
          <w:b/>
          <w:sz w:val="24"/>
          <w:szCs w:val="24"/>
        </w:rPr>
      </w:pPr>
      <w:r>
        <w:rPr>
          <w:b/>
          <w:sz w:val="24"/>
          <w:szCs w:val="24"/>
        </w:rPr>
        <w:t>Reasons to Use :</w:t>
      </w:r>
    </w:p>
    <w:p w14:paraId="6B28743B" w14:textId="77777777" w:rsidR="00173F7E" w:rsidRDefault="00E00743">
      <w:pPr>
        <w:ind w:left="720" w:firstLine="720"/>
        <w:rPr>
          <w:sz w:val="24"/>
          <w:szCs w:val="24"/>
        </w:rPr>
      </w:pPr>
      <w:r>
        <w:rPr>
          <w:sz w:val="24"/>
          <w:szCs w:val="24"/>
        </w:rPr>
        <w:t xml:space="preserve">1.     </w:t>
      </w:r>
      <w:r>
        <w:rPr>
          <w:sz w:val="24"/>
          <w:szCs w:val="24"/>
        </w:rPr>
        <w:tab/>
        <w:t>This database is a Salesforce build-in.</w:t>
      </w:r>
    </w:p>
    <w:p w14:paraId="09FFEF0D" w14:textId="77777777" w:rsidR="00173F7E" w:rsidRDefault="00E00743">
      <w:pPr>
        <w:ind w:left="720" w:firstLine="720"/>
        <w:rPr>
          <w:sz w:val="24"/>
          <w:szCs w:val="24"/>
        </w:rPr>
      </w:pPr>
      <w:r>
        <w:rPr>
          <w:sz w:val="24"/>
          <w:szCs w:val="24"/>
        </w:rPr>
        <w:t xml:space="preserve">2.     </w:t>
      </w:r>
      <w:r>
        <w:rPr>
          <w:sz w:val="24"/>
          <w:szCs w:val="24"/>
        </w:rPr>
        <w:tab/>
        <w:t>This database could retrieve data from a single object or from multiple objects that are related to one another.</w:t>
      </w:r>
    </w:p>
    <w:p w14:paraId="3A8283B0" w14:textId="77777777" w:rsidR="00173F7E" w:rsidRDefault="00E00743">
      <w:pPr>
        <w:ind w:left="720" w:firstLine="720"/>
        <w:rPr>
          <w:sz w:val="24"/>
          <w:szCs w:val="24"/>
        </w:rPr>
      </w:pPr>
      <w:r>
        <w:rPr>
          <w:sz w:val="24"/>
          <w:szCs w:val="24"/>
        </w:rPr>
        <w:t xml:space="preserve">3.     </w:t>
      </w:r>
      <w:r>
        <w:rPr>
          <w:sz w:val="24"/>
          <w:szCs w:val="24"/>
        </w:rPr>
        <w:tab/>
        <w:t>This database could count the number of records that meet specified criteria.</w:t>
      </w:r>
    </w:p>
    <w:p w14:paraId="3C02D918" w14:textId="77777777" w:rsidR="00173F7E" w:rsidRDefault="00E00743">
      <w:pPr>
        <w:ind w:left="720" w:firstLine="720"/>
        <w:rPr>
          <w:sz w:val="24"/>
          <w:szCs w:val="24"/>
        </w:rPr>
      </w:pPr>
      <w:r>
        <w:rPr>
          <w:sz w:val="24"/>
          <w:szCs w:val="24"/>
        </w:rPr>
        <w:t xml:space="preserve">4.     </w:t>
      </w:r>
      <w:r>
        <w:rPr>
          <w:sz w:val="24"/>
          <w:szCs w:val="24"/>
        </w:rPr>
        <w:tab/>
        <w:t>This database could sort results as part of the query.</w:t>
      </w:r>
    </w:p>
    <w:p w14:paraId="544F459C" w14:textId="77777777" w:rsidR="00173F7E" w:rsidRDefault="00E00743">
      <w:pPr>
        <w:ind w:left="720" w:firstLine="720"/>
        <w:rPr>
          <w:sz w:val="24"/>
          <w:szCs w:val="24"/>
        </w:rPr>
      </w:pPr>
      <w:r>
        <w:rPr>
          <w:sz w:val="24"/>
          <w:szCs w:val="24"/>
        </w:rPr>
        <w:t xml:space="preserve">5.     </w:t>
      </w:r>
      <w:r>
        <w:rPr>
          <w:sz w:val="24"/>
          <w:szCs w:val="24"/>
        </w:rPr>
        <w:tab/>
        <w:t>This database could retrieve data from number, date, or checkbox fields.</w:t>
      </w:r>
    </w:p>
    <w:p w14:paraId="002E4DFD" w14:textId="77777777" w:rsidR="00173F7E" w:rsidRDefault="00173F7E">
      <w:pPr>
        <w:ind w:left="720" w:firstLine="720"/>
        <w:rPr>
          <w:sz w:val="24"/>
          <w:szCs w:val="24"/>
        </w:rPr>
      </w:pPr>
    </w:p>
    <w:p w14:paraId="0B728DFF" w14:textId="77777777" w:rsidR="00173F7E" w:rsidRDefault="00E00743">
      <w:pPr>
        <w:pStyle w:val="Heading2"/>
        <w:keepNext w:val="0"/>
        <w:keepLines w:val="0"/>
        <w:spacing w:after="80"/>
        <w:contextualSpacing w:val="0"/>
        <w:jc w:val="both"/>
        <w:rPr>
          <w:b/>
          <w:sz w:val="36"/>
          <w:szCs w:val="36"/>
        </w:rPr>
      </w:pPr>
      <w:bookmarkStart w:id="38" w:name="_4v3gg6rcslit" w:colFirst="0" w:colLast="0"/>
      <w:bookmarkEnd w:id="38"/>
      <w:r>
        <w:rPr>
          <w:b/>
          <w:sz w:val="36"/>
          <w:szCs w:val="36"/>
        </w:rPr>
        <w:t xml:space="preserve"> </w:t>
      </w:r>
    </w:p>
    <w:p w14:paraId="44BE341F" w14:textId="77777777" w:rsidR="00173F7E" w:rsidRDefault="00173F7E">
      <w:pPr>
        <w:jc w:val="both"/>
        <w:rPr>
          <w:b/>
          <w:sz w:val="36"/>
          <w:szCs w:val="36"/>
        </w:rPr>
      </w:pPr>
    </w:p>
    <w:p w14:paraId="4FE2723A" w14:textId="77777777" w:rsidR="00173F7E" w:rsidRDefault="00E00743">
      <w:pPr>
        <w:jc w:val="both"/>
        <w:rPr>
          <w:b/>
          <w:sz w:val="32"/>
          <w:szCs w:val="32"/>
        </w:rPr>
      </w:pPr>
      <w:r>
        <w:rPr>
          <w:b/>
          <w:sz w:val="32"/>
          <w:szCs w:val="32"/>
        </w:rPr>
        <w:t xml:space="preserve"> </w:t>
      </w:r>
    </w:p>
    <w:p w14:paraId="3D44F7FB" w14:textId="77777777" w:rsidR="00173F7E" w:rsidRDefault="00E00743">
      <w:pPr>
        <w:jc w:val="both"/>
        <w:rPr>
          <w:b/>
          <w:sz w:val="24"/>
          <w:szCs w:val="24"/>
        </w:rPr>
      </w:pPr>
      <w:r>
        <w:rPr>
          <w:b/>
          <w:sz w:val="24"/>
          <w:szCs w:val="24"/>
        </w:rPr>
        <w:t xml:space="preserve"> </w:t>
      </w:r>
    </w:p>
    <w:p w14:paraId="19EA3B04" w14:textId="77777777" w:rsidR="00173F7E" w:rsidRDefault="00173F7E">
      <w:pPr>
        <w:pStyle w:val="Heading2"/>
        <w:keepNext w:val="0"/>
        <w:keepLines w:val="0"/>
        <w:spacing w:after="80"/>
        <w:contextualSpacing w:val="0"/>
        <w:jc w:val="both"/>
        <w:rPr>
          <w:b/>
          <w:sz w:val="34"/>
          <w:szCs w:val="34"/>
        </w:rPr>
      </w:pPr>
      <w:bookmarkStart w:id="39" w:name="_xax58i3cyopc" w:colFirst="0" w:colLast="0"/>
      <w:bookmarkEnd w:id="39"/>
    </w:p>
    <w:p w14:paraId="49E6D255" w14:textId="77777777" w:rsidR="00173F7E" w:rsidRDefault="00E00743">
      <w:pPr>
        <w:pStyle w:val="Heading2"/>
        <w:keepNext w:val="0"/>
        <w:keepLines w:val="0"/>
        <w:spacing w:after="80"/>
        <w:contextualSpacing w:val="0"/>
        <w:jc w:val="both"/>
        <w:rPr>
          <w:b/>
          <w:sz w:val="34"/>
          <w:szCs w:val="34"/>
        </w:rPr>
      </w:pPr>
      <w:bookmarkStart w:id="40" w:name="_h46yfva62bkh" w:colFirst="0" w:colLast="0"/>
      <w:bookmarkEnd w:id="40"/>
      <w:r>
        <w:br w:type="page"/>
      </w:r>
    </w:p>
    <w:p w14:paraId="371FE477" w14:textId="77777777" w:rsidR="00173F7E" w:rsidRDefault="00E00743">
      <w:pPr>
        <w:pStyle w:val="Heading2"/>
        <w:keepNext w:val="0"/>
        <w:keepLines w:val="0"/>
        <w:spacing w:after="80"/>
        <w:contextualSpacing w:val="0"/>
        <w:jc w:val="both"/>
        <w:rPr>
          <w:b/>
          <w:sz w:val="34"/>
          <w:szCs w:val="34"/>
        </w:rPr>
      </w:pPr>
      <w:bookmarkStart w:id="41" w:name="_ee1ypnvnbgbv" w:colFirst="0" w:colLast="0"/>
      <w:bookmarkEnd w:id="41"/>
      <w:r>
        <w:rPr>
          <w:b/>
          <w:sz w:val="34"/>
          <w:szCs w:val="34"/>
        </w:rPr>
        <w:lastRenderedPageBreak/>
        <w:t>2.3 Development Tools Review</w:t>
      </w:r>
    </w:p>
    <w:p w14:paraId="5D8C7E0C" w14:textId="77777777" w:rsidR="00173F7E" w:rsidRDefault="00E00743">
      <w:pPr>
        <w:pStyle w:val="Heading3"/>
        <w:keepNext w:val="0"/>
        <w:keepLines w:val="0"/>
        <w:spacing w:before="280"/>
        <w:ind w:firstLine="720"/>
        <w:contextualSpacing w:val="0"/>
        <w:jc w:val="both"/>
        <w:rPr>
          <w:b/>
          <w:color w:val="000000"/>
          <w:sz w:val="26"/>
          <w:szCs w:val="26"/>
        </w:rPr>
      </w:pPr>
      <w:bookmarkStart w:id="42" w:name="_7x9dx9k4uof0" w:colFirst="0" w:colLast="0"/>
      <w:bookmarkEnd w:id="42"/>
      <w:r>
        <w:rPr>
          <w:b/>
          <w:color w:val="000000"/>
          <w:sz w:val="26"/>
          <w:szCs w:val="26"/>
        </w:rPr>
        <w:t>2.3.1 Force.com</w:t>
      </w:r>
    </w:p>
    <w:p w14:paraId="71CC83DF" w14:textId="77777777" w:rsidR="00173F7E" w:rsidRDefault="00E00743">
      <w:pPr>
        <w:jc w:val="center"/>
      </w:pPr>
      <w:r>
        <w:rPr>
          <w:noProof/>
        </w:rPr>
        <w:drawing>
          <wp:inline distT="114300" distB="114300" distL="114300" distR="114300" wp14:anchorId="2646B6D0" wp14:editId="01DFFDDE">
            <wp:extent cx="3514725" cy="115252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514725" cy="1152525"/>
                    </a:xfrm>
                    <a:prstGeom prst="rect">
                      <a:avLst/>
                    </a:prstGeom>
                    <a:ln/>
                  </pic:spPr>
                </pic:pic>
              </a:graphicData>
            </a:graphic>
          </wp:inline>
        </w:drawing>
      </w:r>
    </w:p>
    <w:p w14:paraId="4DEC0955" w14:textId="77777777" w:rsidR="00173F7E" w:rsidRDefault="00E00743">
      <w:pPr>
        <w:jc w:val="center"/>
        <w:rPr>
          <w:b/>
          <w:sz w:val="24"/>
          <w:szCs w:val="24"/>
        </w:rPr>
      </w:pPr>
      <w:r>
        <w:rPr>
          <w:b/>
          <w:sz w:val="24"/>
          <w:szCs w:val="24"/>
        </w:rPr>
        <w:t>Figure 7: Force.com logo</w:t>
      </w:r>
    </w:p>
    <w:p w14:paraId="732EDD83" w14:textId="77777777" w:rsidR="00173F7E" w:rsidRDefault="00E00743">
      <w:pPr>
        <w:jc w:val="both"/>
        <w:rPr>
          <w:sz w:val="24"/>
          <w:szCs w:val="24"/>
        </w:rPr>
      </w:pPr>
      <w:r>
        <w:rPr>
          <w:sz w:val="24"/>
          <w:szCs w:val="24"/>
        </w:rPr>
        <w:t xml:space="preserve"> </w:t>
      </w:r>
    </w:p>
    <w:p w14:paraId="67F4F069" w14:textId="77777777" w:rsidR="00173F7E" w:rsidRDefault="00E00743">
      <w:pPr>
        <w:ind w:firstLine="720"/>
        <w:rPr>
          <w:sz w:val="24"/>
          <w:szCs w:val="24"/>
        </w:rPr>
      </w:pPr>
      <w:r>
        <w:rPr>
          <w:sz w:val="24"/>
          <w:szCs w:val="24"/>
        </w:rPr>
        <w:t>Force.com is a Platform as a Service (PaaS) product designed to simplify the development and deployment of cloud-based applications and websites. Developers can create apps and websites through the cloud IDE (Integrated Development Environment) and deploy them quickly to Force.com’s multi-tenant servers.</w:t>
      </w:r>
    </w:p>
    <w:p w14:paraId="3AB7D5DE" w14:textId="77777777" w:rsidR="00173F7E" w:rsidRDefault="00E00743">
      <w:pPr>
        <w:rPr>
          <w:sz w:val="24"/>
          <w:szCs w:val="24"/>
        </w:rPr>
      </w:pPr>
      <w:r>
        <w:rPr>
          <w:sz w:val="24"/>
          <w:szCs w:val="24"/>
        </w:rPr>
        <w:t xml:space="preserve"> </w:t>
      </w:r>
    </w:p>
    <w:p w14:paraId="39948ACD" w14:textId="77777777" w:rsidR="00173F7E" w:rsidRDefault="00E00743">
      <w:pPr>
        <w:ind w:left="720" w:firstLine="720"/>
        <w:rPr>
          <w:b/>
          <w:sz w:val="24"/>
          <w:szCs w:val="24"/>
        </w:rPr>
      </w:pPr>
      <w:r>
        <w:rPr>
          <w:b/>
          <w:sz w:val="24"/>
          <w:szCs w:val="24"/>
        </w:rPr>
        <w:t>Reasons to Use :</w:t>
      </w:r>
    </w:p>
    <w:p w14:paraId="129DBC8F" w14:textId="77777777" w:rsidR="00173F7E" w:rsidRDefault="00E00743">
      <w:pPr>
        <w:ind w:left="720" w:firstLine="720"/>
        <w:rPr>
          <w:sz w:val="24"/>
          <w:szCs w:val="24"/>
        </w:rPr>
      </w:pPr>
      <w:r>
        <w:rPr>
          <w:sz w:val="24"/>
          <w:szCs w:val="24"/>
        </w:rPr>
        <w:t xml:space="preserve">1.     </w:t>
      </w:r>
      <w:r>
        <w:rPr>
          <w:sz w:val="24"/>
          <w:szCs w:val="24"/>
        </w:rPr>
        <w:tab/>
        <w:t>This platform is especially for Salesforce.</w:t>
      </w:r>
    </w:p>
    <w:p w14:paraId="48576482" w14:textId="77777777" w:rsidR="00173F7E" w:rsidRDefault="00E00743">
      <w:pPr>
        <w:ind w:left="720" w:firstLine="720"/>
        <w:rPr>
          <w:sz w:val="24"/>
          <w:szCs w:val="24"/>
        </w:rPr>
      </w:pPr>
      <w:r>
        <w:rPr>
          <w:sz w:val="24"/>
          <w:szCs w:val="24"/>
        </w:rPr>
        <w:t xml:space="preserve">2.     </w:t>
      </w:r>
      <w:r>
        <w:rPr>
          <w:sz w:val="24"/>
          <w:szCs w:val="24"/>
        </w:rPr>
        <w:tab/>
        <w:t>This platform builds apps lightning fast with drag and drop tools.</w:t>
      </w:r>
    </w:p>
    <w:p w14:paraId="5BB7AFA8" w14:textId="77777777" w:rsidR="00173F7E" w:rsidRDefault="00E00743">
      <w:pPr>
        <w:ind w:left="720" w:firstLine="720"/>
        <w:rPr>
          <w:sz w:val="24"/>
          <w:szCs w:val="24"/>
        </w:rPr>
      </w:pPr>
      <w:r>
        <w:rPr>
          <w:sz w:val="24"/>
          <w:szCs w:val="24"/>
        </w:rPr>
        <w:t xml:space="preserve">3.     </w:t>
      </w:r>
      <w:r>
        <w:rPr>
          <w:sz w:val="24"/>
          <w:szCs w:val="24"/>
        </w:rPr>
        <w:tab/>
        <w:t>This platform customizes your data model with clicks.</w:t>
      </w:r>
    </w:p>
    <w:p w14:paraId="30DAB778" w14:textId="77777777" w:rsidR="00173F7E" w:rsidRDefault="00E00743">
      <w:pPr>
        <w:ind w:left="720" w:firstLine="720"/>
        <w:rPr>
          <w:sz w:val="24"/>
          <w:szCs w:val="24"/>
        </w:rPr>
      </w:pPr>
      <w:r>
        <w:rPr>
          <w:sz w:val="24"/>
          <w:szCs w:val="24"/>
        </w:rPr>
        <w:t xml:space="preserve">4.     </w:t>
      </w:r>
      <w:r>
        <w:rPr>
          <w:sz w:val="24"/>
          <w:szCs w:val="24"/>
        </w:rPr>
        <w:tab/>
        <w:t>This platform customize your UI with clicks or go further with HTML</w:t>
      </w:r>
    </w:p>
    <w:p w14:paraId="51BD3E99" w14:textId="77777777" w:rsidR="00173F7E" w:rsidRDefault="00173F7E">
      <w:pPr>
        <w:ind w:left="720" w:firstLine="720"/>
        <w:rPr>
          <w:sz w:val="24"/>
          <w:szCs w:val="24"/>
        </w:rPr>
      </w:pPr>
    </w:p>
    <w:p w14:paraId="641762C6" w14:textId="77777777" w:rsidR="00173F7E" w:rsidRDefault="00173F7E">
      <w:pPr>
        <w:jc w:val="both"/>
        <w:rPr>
          <w:b/>
          <w:sz w:val="32"/>
          <w:szCs w:val="32"/>
        </w:rPr>
      </w:pPr>
    </w:p>
    <w:p w14:paraId="7035350C" w14:textId="77777777" w:rsidR="00173F7E" w:rsidRDefault="00E00743">
      <w:pPr>
        <w:jc w:val="both"/>
        <w:rPr>
          <w:b/>
          <w:sz w:val="32"/>
          <w:szCs w:val="32"/>
        </w:rPr>
      </w:pPr>
      <w:r>
        <w:br w:type="page"/>
      </w:r>
    </w:p>
    <w:p w14:paraId="4440F583" w14:textId="77777777" w:rsidR="00173F7E" w:rsidRDefault="00E00743">
      <w:pPr>
        <w:rPr>
          <w:b/>
          <w:sz w:val="36"/>
          <w:szCs w:val="36"/>
        </w:rPr>
      </w:pPr>
      <w:r>
        <w:rPr>
          <w:b/>
          <w:sz w:val="36"/>
          <w:szCs w:val="36"/>
        </w:rPr>
        <w:lastRenderedPageBreak/>
        <w:t>CHAPTER THREE| Quality Standard</w:t>
      </w:r>
    </w:p>
    <w:p w14:paraId="0B1768A7" w14:textId="77777777" w:rsidR="00173F7E" w:rsidRDefault="00173F7E">
      <w:pPr>
        <w:jc w:val="both"/>
        <w:rPr>
          <w:b/>
          <w:sz w:val="36"/>
          <w:szCs w:val="36"/>
        </w:rPr>
      </w:pPr>
    </w:p>
    <w:p w14:paraId="1C167BC7" w14:textId="77777777" w:rsidR="00173F7E" w:rsidRDefault="00E00743">
      <w:pPr>
        <w:rPr>
          <w:b/>
          <w:sz w:val="34"/>
          <w:szCs w:val="34"/>
        </w:rPr>
      </w:pPr>
      <w:r>
        <w:rPr>
          <w:b/>
          <w:sz w:val="34"/>
          <w:szCs w:val="34"/>
        </w:rPr>
        <w:t>3.1 ISO 29110 for Very Small Entity (VSE)</w:t>
      </w:r>
    </w:p>
    <w:p w14:paraId="2597421C" w14:textId="77777777" w:rsidR="00173F7E" w:rsidRDefault="00E00743">
      <w:pPr>
        <w:ind w:firstLine="720"/>
        <w:rPr>
          <w:sz w:val="24"/>
          <w:szCs w:val="24"/>
        </w:rPr>
      </w:pPr>
      <w:r>
        <w:rPr>
          <w:sz w:val="24"/>
          <w:szCs w:val="24"/>
        </w:rPr>
        <w:t>ISO/IEC 29110-4-1:2011 is applicable to Very Small Entities (VSEs). A Very Small Entity (VSE) is defined as an enterprise, organization, department or project having up to 25 people. A set of standards and guides have been developed according to a set of VSEs' characteristics and needs. The guides are based on subsets of appropriate standards elements, referred to as VSE profiles. The purpose of a VSE profile is to define a subset of International Standards relevant to the VSE context.</w:t>
      </w:r>
    </w:p>
    <w:p w14:paraId="36CFE438" w14:textId="77777777" w:rsidR="00173F7E" w:rsidRDefault="00E00743">
      <w:pPr>
        <w:ind w:firstLine="720"/>
        <w:rPr>
          <w:b/>
          <w:sz w:val="26"/>
          <w:szCs w:val="26"/>
        </w:rPr>
      </w:pPr>
      <w:r>
        <w:rPr>
          <w:b/>
          <w:sz w:val="26"/>
          <w:szCs w:val="26"/>
        </w:rPr>
        <w:t>3.1.1 Project Management Process</w:t>
      </w:r>
    </w:p>
    <w:p w14:paraId="60730D16" w14:textId="77777777" w:rsidR="00173F7E" w:rsidRDefault="00E00743">
      <w:pPr>
        <w:ind w:firstLine="720"/>
        <w:rPr>
          <w:sz w:val="24"/>
          <w:szCs w:val="24"/>
        </w:rPr>
      </w:pPr>
      <w:r>
        <w:rPr>
          <w:sz w:val="24"/>
          <w:szCs w:val="24"/>
        </w:rPr>
        <w:t>The purpose of the Project Management process is to establish and carry out the tasks of the software implementation project in a systematic way, which allows compliance with the project’s objectives in terms of expected quality, time, and costs. Project Manager contains four main activities.</w:t>
      </w:r>
    </w:p>
    <w:p w14:paraId="38C9EF8A" w14:textId="77777777" w:rsidR="00173F7E" w:rsidRDefault="00E00743">
      <w:pPr>
        <w:rPr>
          <w:sz w:val="24"/>
          <w:szCs w:val="24"/>
        </w:rPr>
      </w:pPr>
      <w:r>
        <w:rPr>
          <w:sz w:val="24"/>
          <w:szCs w:val="24"/>
        </w:rPr>
        <w:t xml:space="preserve"> </w:t>
      </w:r>
    </w:p>
    <w:p w14:paraId="35F76636" w14:textId="77777777" w:rsidR="00173F7E" w:rsidRDefault="00E00743">
      <w:pPr>
        <w:ind w:left="720"/>
        <w:rPr>
          <w:b/>
          <w:sz w:val="24"/>
          <w:szCs w:val="24"/>
        </w:rPr>
      </w:pPr>
      <w:r>
        <w:rPr>
          <w:b/>
          <w:sz w:val="24"/>
          <w:szCs w:val="24"/>
        </w:rPr>
        <w:t>Selected processes</w:t>
      </w:r>
    </w:p>
    <w:p w14:paraId="6F1900BA" w14:textId="77777777" w:rsidR="00173F7E" w:rsidRDefault="00E00743">
      <w:pPr>
        <w:ind w:left="720" w:firstLine="720"/>
        <w:rPr>
          <w:sz w:val="24"/>
          <w:szCs w:val="24"/>
        </w:rPr>
      </w:pPr>
      <w:r>
        <w:rPr>
          <w:sz w:val="24"/>
          <w:szCs w:val="24"/>
        </w:rPr>
        <w:t>3.1.1.1 Project planning process</w:t>
      </w:r>
    </w:p>
    <w:p w14:paraId="2D3DDAFB" w14:textId="77777777" w:rsidR="00173F7E" w:rsidRDefault="00E00743">
      <w:pPr>
        <w:ind w:left="720" w:firstLine="720"/>
        <w:rPr>
          <w:sz w:val="24"/>
          <w:szCs w:val="24"/>
        </w:rPr>
      </w:pPr>
      <w:r>
        <w:rPr>
          <w:sz w:val="24"/>
          <w:szCs w:val="24"/>
        </w:rPr>
        <w:t>3.1.1.2 Project plan execution process</w:t>
      </w:r>
    </w:p>
    <w:p w14:paraId="390688F4" w14:textId="77777777" w:rsidR="00173F7E" w:rsidRDefault="00E00743">
      <w:pPr>
        <w:ind w:left="720" w:firstLine="720"/>
        <w:rPr>
          <w:sz w:val="24"/>
          <w:szCs w:val="24"/>
        </w:rPr>
      </w:pPr>
      <w:r>
        <w:rPr>
          <w:sz w:val="24"/>
          <w:szCs w:val="24"/>
        </w:rPr>
        <w:t>3.1.1.3 Project assessment and control process</w:t>
      </w:r>
    </w:p>
    <w:p w14:paraId="4AC0D434" w14:textId="77777777" w:rsidR="00173F7E" w:rsidRDefault="00E00743">
      <w:pPr>
        <w:ind w:left="720" w:firstLine="720"/>
        <w:rPr>
          <w:sz w:val="24"/>
          <w:szCs w:val="24"/>
        </w:rPr>
      </w:pPr>
      <w:r>
        <w:rPr>
          <w:sz w:val="24"/>
          <w:szCs w:val="24"/>
        </w:rPr>
        <w:t>3.1.1.4 Project closure process</w:t>
      </w:r>
    </w:p>
    <w:p w14:paraId="6299A761" w14:textId="77777777" w:rsidR="00173F7E" w:rsidRDefault="00E00743">
      <w:pPr>
        <w:ind w:firstLine="720"/>
        <w:rPr>
          <w:b/>
          <w:sz w:val="26"/>
          <w:szCs w:val="26"/>
        </w:rPr>
      </w:pPr>
      <w:r>
        <w:rPr>
          <w:b/>
          <w:sz w:val="26"/>
          <w:szCs w:val="26"/>
        </w:rPr>
        <w:t>3.1.2 Software Implementation Process</w:t>
      </w:r>
    </w:p>
    <w:p w14:paraId="3BB721EF" w14:textId="77777777" w:rsidR="00173F7E" w:rsidRDefault="00E00743">
      <w:pPr>
        <w:ind w:firstLine="720"/>
        <w:rPr>
          <w:sz w:val="24"/>
          <w:szCs w:val="24"/>
        </w:rPr>
      </w:pPr>
      <w:r>
        <w:rPr>
          <w:sz w:val="24"/>
          <w:szCs w:val="24"/>
        </w:rPr>
        <w:t>The purpose of the Software Implementation process is to achieve the systematic performance of the analysis, design, construction, integration, and test activities for new or modified software products according to the specified requirements.</w:t>
      </w:r>
    </w:p>
    <w:p w14:paraId="7B9DA4AA" w14:textId="77777777" w:rsidR="00173F7E" w:rsidRDefault="00E00743">
      <w:pPr>
        <w:rPr>
          <w:sz w:val="24"/>
          <w:szCs w:val="24"/>
        </w:rPr>
      </w:pPr>
      <w:r>
        <w:rPr>
          <w:sz w:val="24"/>
          <w:szCs w:val="24"/>
        </w:rPr>
        <w:t xml:space="preserve"> </w:t>
      </w:r>
    </w:p>
    <w:p w14:paraId="69C2FB9A" w14:textId="77777777" w:rsidR="00173F7E" w:rsidRDefault="00E00743">
      <w:pPr>
        <w:ind w:firstLine="720"/>
        <w:rPr>
          <w:b/>
          <w:sz w:val="24"/>
          <w:szCs w:val="24"/>
        </w:rPr>
      </w:pPr>
      <w:r>
        <w:rPr>
          <w:b/>
          <w:sz w:val="24"/>
          <w:szCs w:val="24"/>
        </w:rPr>
        <w:t>Selected processes</w:t>
      </w:r>
    </w:p>
    <w:p w14:paraId="783B27DF" w14:textId="77777777" w:rsidR="00173F7E" w:rsidRDefault="00E00743">
      <w:pPr>
        <w:ind w:left="720" w:firstLine="720"/>
        <w:rPr>
          <w:sz w:val="24"/>
          <w:szCs w:val="24"/>
        </w:rPr>
      </w:pPr>
      <w:r>
        <w:rPr>
          <w:sz w:val="24"/>
          <w:szCs w:val="24"/>
        </w:rPr>
        <w:t>3.1.2.1 Software implementation initiation process</w:t>
      </w:r>
    </w:p>
    <w:p w14:paraId="1075898E" w14:textId="77777777" w:rsidR="00173F7E" w:rsidRDefault="00E00743">
      <w:pPr>
        <w:ind w:left="720" w:firstLine="720"/>
        <w:rPr>
          <w:sz w:val="24"/>
          <w:szCs w:val="24"/>
        </w:rPr>
      </w:pPr>
      <w:r>
        <w:rPr>
          <w:sz w:val="24"/>
          <w:szCs w:val="24"/>
        </w:rPr>
        <w:t>3.1.2.2 Software requirement analysis process.</w:t>
      </w:r>
    </w:p>
    <w:p w14:paraId="082AC3A9" w14:textId="77777777" w:rsidR="00173F7E" w:rsidRDefault="00E00743">
      <w:pPr>
        <w:ind w:left="720" w:firstLine="720"/>
        <w:rPr>
          <w:sz w:val="24"/>
          <w:szCs w:val="24"/>
        </w:rPr>
      </w:pPr>
      <w:r>
        <w:rPr>
          <w:sz w:val="24"/>
          <w:szCs w:val="24"/>
        </w:rPr>
        <w:t>3.1.2.3 Software architectural and detailed design process</w:t>
      </w:r>
    </w:p>
    <w:p w14:paraId="6BA0F146" w14:textId="77777777" w:rsidR="00173F7E" w:rsidRDefault="00E00743">
      <w:pPr>
        <w:ind w:left="720" w:firstLine="720"/>
        <w:rPr>
          <w:sz w:val="24"/>
          <w:szCs w:val="24"/>
        </w:rPr>
      </w:pPr>
      <w:r>
        <w:rPr>
          <w:sz w:val="24"/>
          <w:szCs w:val="24"/>
        </w:rPr>
        <w:t>3.1.2.4 Software construction process.</w:t>
      </w:r>
    </w:p>
    <w:p w14:paraId="18550431" w14:textId="77777777" w:rsidR="00173F7E" w:rsidRDefault="00E00743">
      <w:pPr>
        <w:ind w:left="720" w:firstLine="720"/>
        <w:rPr>
          <w:sz w:val="24"/>
          <w:szCs w:val="24"/>
        </w:rPr>
      </w:pPr>
      <w:r>
        <w:rPr>
          <w:sz w:val="24"/>
          <w:szCs w:val="24"/>
        </w:rPr>
        <w:t>3.1.2.5 Software integration and test process.</w:t>
      </w:r>
    </w:p>
    <w:p w14:paraId="108E85B9" w14:textId="77777777" w:rsidR="00173F7E" w:rsidRDefault="00E00743">
      <w:pPr>
        <w:ind w:left="720" w:firstLine="720"/>
        <w:rPr>
          <w:b/>
          <w:sz w:val="24"/>
          <w:szCs w:val="24"/>
        </w:rPr>
      </w:pPr>
      <w:r>
        <w:rPr>
          <w:sz w:val="24"/>
          <w:szCs w:val="24"/>
        </w:rPr>
        <w:t>3.1.2.6 Software delivery process.</w:t>
      </w:r>
    </w:p>
    <w:p w14:paraId="46ACCD58" w14:textId="77777777" w:rsidR="00173F7E" w:rsidRDefault="00E00743">
      <w:pPr>
        <w:jc w:val="both"/>
        <w:rPr>
          <w:sz w:val="24"/>
          <w:szCs w:val="24"/>
        </w:rPr>
      </w:pPr>
      <w:r>
        <w:rPr>
          <w:sz w:val="24"/>
          <w:szCs w:val="24"/>
        </w:rPr>
        <w:t xml:space="preserve"> </w:t>
      </w:r>
    </w:p>
    <w:p w14:paraId="6E4E7937" w14:textId="77777777" w:rsidR="00173F7E" w:rsidRDefault="00173F7E">
      <w:pPr>
        <w:jc w:val="right"/>
        <w:rPr>
          <w:sz w:val="18"/>
          <w:szCs w:val="18"/>
        </w:rPr>
      </w:pPr>
    </w:p>
    <w:p w14:paraId="538D216D" w14:textId="77777777" w:rsidR="00173F7E" w:rsidRDefault="00E00743">
      <w:pPr>
        <w:jc w:val="right"/>
        <w:rPr>
          <w:sz w:val="18"/>
          <w:szCs w:val="18"/>
        </w:rPr>
      </w:pPr>
      <w:r>
        <w:br w:type="page"/>
      </w:r>
    </w:p>
    <w:p w14:paraId="6848228B" w14:textId="77777777" w:rsidR="00173F7E" w:rsidRDefault="00E00743">
      <w:pPr>
        <w:jc w:val="both"/>
        <w:rPr>
          <w:b/>
          <w:sz w:val="32"/>
          <w:szCs w:val="32"/>
        </w:rPr>
      </w:pPr>
      <w:r>
        <w:rPr>
          <w:b/>
          <w:sz w:val="36"/>
          <w:szCs w:val="36"/>
        </w:rPr>
        <w:lastRenderedPageBreak/>
        <w:t>CHAPTER FOUR | Project Plan</w:t>
      </w:r>
      <w:r>
        <w:rPr>
          <w:b/>
          <w:sz w:val="32"/>
          <w:szCs w:val="32"/>
        </w:rPr>
        <w:t xml:space="preserve"> </w:t>
      </w:r>
    </w:p>
    <w:p w14:paraId="3262276E" w14:textId="77777777" w:rsidR="00173F7E" w:rsidRDefault="00173F7E">
      <w:pPr>
        <w:jc w:val="both"/>
        <w:rPr>
          <w:b/>
          <w:sz w:val="32"/>
          <w:szCs w:val="32"/>
        </w:rPr>
      </w:pPr>
    </w:p>
    <w:p w14:paraId="7A8F873E" w14:textId="77777777" w:rsidR="00173F7E" w:rsidRDefault="00E00743">
      <w:pPr>
        <w:rPr>
          <w:b/>
          <w:sz w:val="34"/>
          <w:szCs w:val="34"/>
        </w:rPr>
      </w:pPr>
      <w:r>
        <w:rPr>
          <w:b/>
          <w:sz w:val="34"/>
          <w:szCs w:val="34"/>
        </w:rPr>
        <w:t>4.1 Motivation</w:t>
      </w:r>
    </w:p>
    <w:p w14:paraId="6F443F05" w14:textId="77777777" w:rsidR="00173F7E" w:rsidRDefault="00173F7E">
      <w:pPr>
        <w:rPr>
          <w:b/>
          <w:sz w:val="34"/>
          <w:szCs w:val="34"/>
        </w:rPr>
      </w:pPr>
    </w:p>
    <w:p w14:paraId="2832996E" w14:textId="77777777" w:rsidR="00173F7E" w:rsidRDefault="00E00743">
      <w:pPr>
        <w:ind w:firstLine="720"/>
        <w:rPr>
          <w:sz w:val="24"/>
          <w:szCs w:val="24"/>
        </w:rPr>
      </w:pPr>
      <w:r>
        <w:rPr>
          <w:sz w:val="24"/>
          <w:szCs w:val="24"/>
        </w:rPr>
        <w:t>The Foundation for Children concern about the losing of children information and difficult to update the data. As the volunteer, we expect that cloud technology can resolve these problems. Therefore, we interested to customize the “Child Cloud Management System.” Child Cloud Management System is the web-based application that keeps the information on the cloud system. It can help the users to access the children information easier, prevent the children information losing, to enhance the ability to manage the information such as update information and define the authorization of each user.</w:t>
      </w:r>
    </w:p>
    <w:p w14:paraId="3834D91E" w14:textId="77777777" w:rsidR="00173F7E" w:rsidRDefault="00173F7E">
      <w:pPr>
        <w:ind w:firstLine="720"/>
        <w:rPr>
          <w:sz w:val="24"/>
          <w:szCs w:val="24"/>
        </w:rPr>
      </w:pPr>
    </w:p>
    <w:p w14:paraId="5E7A2AAA" w14:textId="77777777" w:rsidR="00173F7E" w:rsidRDefault="00E00743">
      <w:pPr>
        <w:rPr>
          <w:b/>
          <w:sz w:val="34"/>
          <w:szCs w:val="34"/>
        </w:rPr>
      </w:pPr>
      <w:r>
        <w:rPr>
          <w:b/>
          <w:sz w:val="34"/>
          <w:szCs w:val="34"/>
        </w:rPr>
        <w:t>4.2 Aim and objectives</w:t>
      </w:r>
    </w:p>
    <w:p w14:paraId="0FC3A2A3" w14:textId="77777777" w:rsidR="00173F7E" w:rsidRDefault="00173F7E">
      <w:pPr>
        <w:rPr>
          <w:b/>
          <w:sz w:val="34"/>
          <w:szCs w:val="34"/>
        </w:rPr>
      </w:pPr>
    </w:p>
    <w:p w14:paraId="5F4309C0" w14:textId="77777777" w:rsidR="00173F7E" w:rsidRDefault="00E00743">
      <w:pPr>
        <w:ind w:firstLine="720"/>
        <w:rPr>
          <w:b/>
          <w:sz w:val="26"/>
          <w:szCs w:val="26"/>
        </w:rPr>
      </w:pPr>
      <w:r>
        <w:rPr>
          <w:b/>
          <w:sz w:val="26"/>
          <w:szCs w:val="26"/>
        </w:rPr>
        <w:t>4.2.1 Aim</w:t>
      </w:r>
    </w:p>
    <w:p w14:paraId="29D9EFFB" w14:textId="77777777" w:rsidR="00173F7E" w:rsidRDefault="00E00743">
      <w:pPr>
        <w:ind w:left="720" w:firstLine="720"/>
        <w:rPr>
          <w:sz w:val="24"/>
          <w:szCs w:val="24"/>
        </w:rPr>
      </w:pPr>
      <w:r>
        <w:rPr>
          <w:sz w:val="24"/>
          <w:szCs w:val="24"/>
        </w:rPr>
        <w:t xml:space="preserve">1.     </w:t>
      </w:r>
      <w:r>
        <w:rPr>
          <w:sz w:val="24"/>
          <w:szCs w:val="24"/>
        </w:rPr>
        <w:tab/>
        <w:t>Provide users to input the education information systematically.</w:t>
      </w:r>
    </w:p>
    <w:p w14:paraId="28D832DF" w14:textId="77777777" w:rsidR="00173F7E" w:rsidRDefault="00E00743">
      <w:pPr>
        <w:ind w:left="720" w:firstLine="720"/>
        <w:rPr>
          <w:sz w:val="24"/>
          <w:szCs w:val="24"/>
        </w:rPr>
      </w:pPr>
      <w:r>
        <w:rPr>
          <w:sz w:val="24"/>
          <w:szCs w:val="24"/>
        </w:rPr>
        <w:t xml:space="preserve">2.     </w:t>
      </w:r>
      <w:r>
        <w:rPr>
          <w:sz w:val="24"/>
          <w:szCs w:val="24"/>
        </w:rPr>
        <w:tab/>
        <w:t>Provide users to input the development information systematically.</w:t>
      </w:r>
    </w:p>
    <w:p w14:paraId="092461D1" w14:textId="77777777" w:rsidR="00173F7E" w:rsidRDefault="00E00743">
      <w:pPr>
        <w:ind w:left="720" w:firstLine="720"/>
        <w:rPr>
          <w:sz w:val="24"/>
          <w:szCs w:val="24"/>
        </w:rPr>
      </w:pPr>
      <w:r>
        <w:rPr>
          <w:sz w:val="24"/>
          <w:szCs w:val="24"/>
        </w:rPr>
        <w:t xml:space="preserve">3.     </w:t>
      </w:r>
      <w:r>
        <w:rPr>
          <w:sz w:val="24"/>
          <w:szCs w:val="24"/>
        </w:rPr>
        <w:tab/>
        <w:t>Provide users to access the information from authorization.</w:t>
      </w:r>
    </w:p>
    <w:p w14:paraId="53C9495E" w14:textId="77777777" w:rsidR="00173F7E" w:rsidRDefault="00E00743">
      <w:pPr>
        <w:ind w:firstLine="720"/>
        <w:rPr>
          <w:b/>
          <w:sz w:val="26"/>
          <w:szCs w:val="26"/>
        </w:rPr>
      </w:pPr>
      <w:r>
        <w:rPr>
          <w:b/>
          <w:sz w:val="26"/>
          <w:szCs w:val="26"/>
        </w:rPr>
        <w:t>4.2.2 Objectives</w:t>
      </w:r>
    </w:p>
    <w:p w14:paraId="6C108F0F" w14:textId="77777777" w:rsidR="00173F7E" w:rsidRDefault="00E00743">
      <w:pPr>
        <w:ind w:firstLine="720"/>
        <w:rPr>
          <w:sz w:val="24"/>
          <w:szCs w:val="24"/>
        </w:rPr>
      </w:pPr>
      <w:r>
        <w:rPr>
          <w:sz w:val="24"/>
          <w:szCs w:val="24"/>
        </w:rPr>
        <w:t>The purpose of the web application is to provide the users to manage children easier and decrease the hidden costs associated. It helps the users to:</w:t>
      </w:r>
    </w:p>
    <w:p w14:paraId="524D3293" w14:textId="77777777" w:rsidR="00173F7E" w:rsidRDefault="00E00743">
      <w:pPr>
        <w:ind w:left="720" w:firstLine="720"/>
        <w:rPr>
          <w:sz w:val="24"/>
          <w:szCs w:val="24"/>
        </w:rPr>
      </w:pPr>
      <w:r>
        <w:rPr>
          <w:sz w:val="24"/>
          <w:szCs w:val="24"/>
        </w:rPr>
        <w:t xml:space="preserve">-       </w:t>
      </w:r>
      <w:r>
        <w:rPr>
          <w:sz w:val="24"/>
          <w:szCs w:val="24"/>
        </w:rPr>
        <w:tab/>
        <w:t>Easy to manage the children education information.</w:t>
      </w:r>
    </w:p>
    <w:p w14:paraId="769A229E" w14:textId="77777777" w:rsidR="00173F7E" w:rsidRDefault="00E00743">
      <w:pPr>
        <w:ind w:left="720" w:firstLine="720"/>
        <w:rPr>
          <w:sz w:val="24"/>
          <w:szCs w:val="24"/>
        </w:rPr>
      </w:pPr>
      <w:r>
        <w:rPr>
          <w:sz w:val="24"/>
          <w:szCs w:val="24"/>
        </w:rPr>
        <w:t xml:space="preserve">-       </w:t>
      </w:r>
      <w:r>
        <w:rPr>
          <w:sz w:val="24"/>
          <w:szCs w:val="24"/>
        </w:rPr>
        <w:tab/>
        <w:t>Easy to view the children’s education information.</w:t>
      </w:r>
    </w:p>
    <w:p w14:paraId="122EF2D9" w14:textId="77777777" w:rsidR="00173F7E" w:rsidRDefault="00E00743">
      <w:pPr>
        <w:ind w:left="720" w:firstLine="720"/>
        <w:rPr>
          <w:sz w:val="24"/>
          <w:szCs w:val="24"/>
        </w:rPr>
      </w:pPr>
      <w:r>
        <w:rPr>
          <w:sz w:val="24"/>
          <w:szCs w:val="24"/>
        </w:rPr>
        <w:t xml:space="preserve">-       </w:t>
      </w:r>
      <w:r>
        <w:rPr>
          <w:sz w:val="24"/>
          <w:szCs w:val="24"/>
        </w:rPr>
        <w:tab/>
        <w:t>Easy to assess children’s development.</w:t>
      </w:r>
    </w:p>
    <w:p w14:paraId="2E273497" w14:textId="77777777" w:rsidR="00173F7E" w:rsidRDefault="00E00743">
      <w:pPr>
        <w:ind w:left="720" w:firstLine="720"/>
        <w:rPr>
          <w:sz w:val="24"/>
          <w:szCs w:val="24"/>
        </w:rPr>
      </w:pPr>
      <w:r>
        <w:rPr>
          <w:sz w:val="24"/>
          <w:szCs w:val="24"/>
        </w:rPr>
        <w:t xml:space="preserve">-       </w:t>
      </w:r>
      <w:r>
        <w:rPr>
          <w:sz w:val="24"/>
          <w:szCs w:val="24"/>
        </w:rPr>
        <w:tab/>
        <w:t>Easy to forward information.</w:t>
      </w:r>
    </w:p>
    <w:p w14:paraId="311962D1" w14:textId="77777777" w:rsidR="00173F7E" w:rsidRDefault="00173F7E">
      <w:pPr>
        <w:ind w:left="720" w:firstLine="720"/>
        <w:rPr>
          <w:b/>
          <w:sz w:val="32"/>
          <w:szCs w:val="32"/>
        </w:rPr>
      </w:pPr>
    </w:p>
    <w:p w14:paraId="35F0BD39" w14:textId="77777777" w:rsidR="00173F7E" w:rsidRDefault="00173F7E">
      <w:pPr>
        <w:pStyle w:val="Heading2"/>
        <w:keepNext w:val="0"/>
        <w:keepLines w:val="0"/>
        <w:spacing w:after="80"/>
        <w:contextualSpacing w:val="0"/>
        <w:jc w:val="both"/>
        <w:rPr>
          <w:b/>
          <w:sz w:val="36"/>
          <w:szCs w:val="36"/>
        </w:rPr>
      </w:pPr>
      <w:bookmarkStart w:id="43" w:name="_oqbvlc3ctxpk" w:colFirst="0" w:colLast="0"/>
      <w:bookmarkEnd w:id="43"/>
    </w:p>
    <w:p w14:paraId="6F98109E" w14:textId="77777777" w:rsidR="00173F7E" w:rsidRDefault="00E00743">
      <w:pPr>
        <w:pStyle w:val="Heading2"/>
        <w:keepNext w:val="0"/>
        <w:keepLines w:val="0"/>
        <w:spacing w:after="80"/>
        <w:contextualSpacing w:val="0"/>
        <w:jc w:val="both"/>
        <w:rPr>
          <w:b/>
          <w:sz w:val="36"/>
          <w:szCs w:val="36"/>
        </w:rPr>
      </w:pPr>
      <w:bookmarkStart w:id="44" w:name="_m3visx63qxap" w:colFirst="0" w:colLast="0"/>
      <w:bookmarkEnd w:id="44"/>
      <w:r>
        <w:br w:type="page"/>
      </w:r>
    </w:p>
    <w:p w14:paraId="37C2603B" w14:textId="77777777" w:rsidR="00173F7E" w:rsidRDefault="00E00743">
      <w:pPr>
        <w:pStyle w:val="Heading2"/>
        <w:keepNext w:val="0"/>
        <w:keepLines w:val="0"/>
        <w:spacing w:after="80"/>
        <w:contextualSpacing w:val="0"/>
        <w:rPr>
          <w:b/>
          <w:sz w:val="36"/>
          <w:szCs w:val="36"/>
        </w:rPr>
      </w:pPr>
      <w:bookmarkStart w:id="45" w:name="_xqndcdi7rbc8" w:colFirst="0" w:colLast="0"/>
      <w:bookmarkEnd w:id="45"/>
      <w:r>
        <w:rPr>
          <w:b/>
          <w:sz w:val="36"/>
          <w:szCs w:val="36"/>
        </w:rPr>
        <w:lastRenderedPageBreak/>
        <w:t>4.3 Deliverables and limits</w:t>
      </w:r>
    </w:p>
    <w:p w14:paraId="36F28164" w14:textId="77777777" w:rsidR="00173F7E" w:rsidRDefault="00E00743">
      <w:pPr>
        <w:pStyle w:val="Heading3"/>
        <w:keepNext w:val="0"/>
        <w:keepLines w:val="0"/>
        <w:spacing w:before="280"/>
        <w:ind w:firstLine="720"/>
        <w:contextualSpacing w:val="0"/>
        <w:rPr>
          <w:b/>
          <w:color w:val="000000"/>
          <w:sz w:val="26"/>
          <w:szCs w:val="26"/>
        </w:rPr>
      </w:pPr>
      <w:bookmarkStart w:id="46" w:name="_tngq8miw1enw" w:colFirst="0" w:colLast="0"/>
      <w:bookmarkEnd w:id="46"/>
      <w:r>
        <w:rPr>
          <w:b/>
          <w:color w:val="000000"/>
          <w:sz w:val="26"/>
          <w:szCs w:val="26"/>
        </w:rPr>
        <w:t>4.3.1 Deliverables</w:t>
      </w:r>
    </w:p>
    <w:p w14:paraId="105A9786" w14:textId="77777777" w:rsidR="00173F7E" w:rsidRDefault="00E00743">
      <w:pPr>
        <w:pStyle w:val="Heading4"/>
        <w:keepNext w:val="0"/>
        <w:keepLines w:val="0"/>
        <w:spacing w:before="240" w:after="40"/>
        <w:ind w:firstLine="720"/>
        <w:contextualSpacing w:val="0"/>
        <w:rPr>
          <w:b/>
          <w:color w:val="000000"/>
          <w:sz w:val="22"/>
          <w:szCs w:val="22"/>
        </w:rPr>
      </w:pPr>
      <w:bookmarkStart w:id="47" w:name="_drxucrbu5bn8" w:colFirst="0" w:colLast="0"/>
      <w:bookmarkEnd w:id="47"/>
      <w:r>
        <w:rPr>
          <w:b/>
          <w:color w:val="000000"/>
          <w:sz w:val="22"/>
          <w:szCs w:val="22"/>
        </w:rPr>
        <w:t>4.3.1.1 System Architecture</w:t>
      </w:r>
    </w:p>
    <w:p w14:paraId="7E739A03" w14:textId="77777777" w:rsidR="009B0A92" w:rsidRPr="009B0A92" w:rsidRDefault="009B0A92" w:rsidP="009B0A92"/>
    <w:p w14:paraId="33E856FB" w14:textId="77777777" w:rsidR="00173F7E" w:rsidRDefault="00E00743">
      <w:pPr>
        <w:jc w:val="center"/>
      </w:pPr>
      <w:r>
        <w:rPr>
          <w:noProof/>
        </w:rPr>
        <w:drawing>
          <wp:inline distT="114300" distB="114300" distL="114300" distR="114300" wp14:anchorId="091AD8E3" wp14:editId="65FF2886">
            <wp:extent cx="5731200" cy="2108200"/>
            <wp:effectExtent l="0" t="0" r="0" b="0"/>
            <wp:docPr id="13" name="image26.png" descr="Untitled Diagram (1).png"/>
            <wp:cNvGraphicFramePr/>
            <a:graphic xmlns:a="http://schemas.openxmlformats.org/drawingml/2006/main">
              <a:graphicData uri="http://schemas.openxmlformats.org/drawingml/2006/picture">
                <pic:pic xmlns:pic="http://schemas.openxmlformats.org/drawingml/2006/picture">
                  <pic:nvPicPr>
                    <pic:cNvPr id="0" name="image26.png" descr="Untitled Diagram (1).png"/>
                    <pic:cNvPicPr preferRelativeResize="0"/>
                  </pic:nvPicPr>
                  <pic:blipFill>
                    <a:blip r:embed="rId16"/>
                    <a:srcRect/>
                    <a:stretch>
                      <a:fillRect/>
                    </a:stretch>
                  </pic:blipFill>
                  <pic:spPr>
                    <a:xfrm>
                      <a:off x="0" y="0"/>
                      <a:ext cx="5731200" cy="2108200"/>
                    </a:xfrm>
                    <a:prstGeom prst="rect">
                      <a:avLst/>
                    </a:prstGeom>
                    <a:ln/>
                  </pic:spPr>
                </pic:pic>
              </a:graphicData>
            </a:graphic>
          </wp:inline>
        </w:drawing>
      </w:r>
    </w:p>
    <w:p w14:paraId="735DB89E" w14:textId="77777777" w:rsidR="009B0A92" w:rsidRDefault="009B0A92">
      <w:pPr>
        <w:jc w:val="center"/>
      </w:pPr>
    </w:p>
    <w:p w14:paraId="6D8072A4" w14:textId="77777777" w:rsidR="00173F7E" w:rsidRDefault="00E00743">
      <w:pPr>
        <w:jc w:val="center"/>
        <w:rPr>
          <w:b/>
          <w:sz w:val="24"/>
          <w:szCs w:val="24"/>
        </w:rPr>
      </w:pPr>
      <w:r>
        <w:rPr>
          <w:b/>
          <w:sz w:val="24"/>
          <w:szCs w:val="24"/>
        </w:rPr>
        <w:t>Figure 8: Child Cloud Management System Architecture</w:t>
      </w:r>
    </w:p>
    <w:p w14:paraId="73BAF77C" w14:textId="77777777" w:rsidR="00173F7E" w:rsidRDefault="00E00743">
      <w:pPr>
        <w:ind w:left="720" w:firstLine="720"/>
        <w:rPr>
          <w:sz w:val="24"/>
          <w:szCs w:val="24"/>
        </w:rPr>
      </w:pPr>
      <w:r>
        <w:rPr>
          <w:sz w:val="24"/>
          <w:szCs w:val="24"/>
        </w:rPr>
        <w:t xml:space="preserve"> </w:t>
      </w:r>
    </w:p>
    <w:p w14:paraId="66B53E44" w14:textId="77777777" w:rsidR="00173F7E" w:rsidRDefault="00E00743">
      <w:pPr>
        <w:ind w:firstLine="720"/>
        <w:rPr>
          <w:sz w:val="24"/>
          <w:szCs w:val="24"/>
          <w:highlight w:val="white"/>
        </w:rPr>
      </w:pPr>
      <w:r>
        <w:rPr>
          <w:sz w:val="24"/>
          <w:szCs w:val="24"/>
          <w:highlight w:val="white"/>
        </w:rPr>
        <w:t xml:space="preserve">This system consists of three parts. The </w:t>
      </w:r>
      <w:commentRangeStart w:id="48"/>
      <w:r>
        <w:rPr>
          <w:sz w:val="24"/>
          <w:szCs w:val="24"/>
          <w:highlight w:val="white"/>
        </w:rPr>
        <w:t xml:space="preserve">first part </w:t>
      </w:r>
      <w:commentRangeEnd w:id="48"/>
      <w:r w:rsidR="0028089E">
        <w:rPr>
          <w:rStyle w:val="CommentReference"/>
          <w:rFonts w:cs="Cordia New"/>
        </w:rPr>
        <w:commentReference w:id="48"/>
      </w:r>
      <w:r>
        <w:rPr>
          <w:sz w:val="24"/>
          <w:szCs w:val="24"/>
          <w:highlight w:val="white"/>
        </w:rPr>
        <w:t>is client-side, the user login by using Salesforce system, record children development, and education</w:t>
      </w:r>
      <w:r>
        <w:rPr>
          <w:rFonts w:ascii="Cordia New" w:eastAsia="Cordia New" w:hAnsi="Cordia New" w:cs="Cordia New"/>
          <w:sz w:val="24"/>
          <w:szCs w:val="24"/>
          <w:highlight w:val="white"/>
        </w:rPr>
        <w:t xml:space="preserve"> </w:t>
      </w:r>
      <w:r>
        <w:rPr>
          <w:sz w:val="24"/>
          <w:szCs w:val="24"/>
          <w:highlight w:val="white"/>
        </w:rPr>
        <w:t>information, Each user has a different role to use this web application by limit the authorization. The second part is Server-side is using to communicate with web application and database. The web application will send a request to the platform application server, and the server will respond to the web application. The last part is a database, it for store the data that necessary in the system.</w:t>
      </w:r>
    </w:p>
    <w:p w14:paraId="52229809" w14:textId="77777777" w:rsidR="00173F7E" w:rsidRDefault="00E00743">
      <w:pPr>
        <w:ind w:firstLine="720"/>
        <w:rPr>
          <w:sz w:val="24"/>
          <w:szCs w:val="24"/>
          <w:highlight w:val="white"/>
        </w:rPr>
      </w:pPr>
      <w:r>
        <w:rPr>
          <w:sz w:val="24"/>
          <w:szCs w:val="24"/>
          <w:highlight w:val="white"/>
        </w:rPr>
        <w:t>When a developer writes and saves Apex code to the platform, the platform application server first compiles the code into an abstract set of instructions that can be understood by the Apex runtime interpreter and then saves those instructions as metadata.When an end-user trigger the execution of Apex, perhaps by clicking a button or accessing a Visualforce page, the platform application server retrieves the compiled instructions from the metadata and sends them through the runtime interpreter before returning the result. The end-user observes no differences in execution time from standard platform requests.</w:t>
      </w:r>
    </w:p>
    <w:p w14:paraId="142F693D" w14:textId="77777777" w:rsidR="00173F7E" w:rsidRDefault="00173F7E">
      <w:pPr>
        <w:ind w:firstLine="720"/>
        <w:rPr>
          <w:sz w:val="24"/>
          <w:szCs w:val="24"/>
          <w:highlight w:val="white"/>
        </w:rPr>
      </w:pPr>
    </w:p>
    <w:p w14:paraId="79E50613" w14:textId="77777777" w:rsidR="00173F7E" w:rsidRDefault="00173F7E">
      <w:pPr>
        <w:ind w:firstLine="720"/>
        <w:rPr>
          <w:sz w:val="24"/>
          <w:szCs w:val="24"/>
        </w:rPr>
      </w:pPr>
    </w:p>
    <w:p w14:paraId="6226FA97" w14:textId="77777777" w:rsidR="00173F7E" w:rsidRDefault="00E00743">
      <w:pPr>
        <w:spacing w:after="160"/>
        <w:ind w:left="720" w:firstLine="720"/>
        <w:jc w:val="both"/>
        <w:rPr>
          <w:sz w:val="24"/>
          <w:szCs w:val="24"/>
          <w:highlight w:val="white"/>
        </w:rPr>
      </w:pPr>
      <w:r>
        <w:br w:type="page"/>
      </w:r>
    </w:p>
    <w:p w14:paraId="0C685E15" w14:textId="77777777" w:rsidR="00173F7E" w:rsidRDefault="00E00743">
      <w:pPr>
        <w:ind w:firstLine="720"/>
        <w:rPr>
          <w:b/>
          <w:sz w:val="26"/>
          <w:szCs w:val="26"/>
        </w:rPr>
      </w:pPr>
      <w:r>
        <w:rPr>
          <w:b/>
          <w:sz w:val="26"/>
          <w:szCs w:val="26"/>
        </w:rPr>
        <w:lastRenderedPageBreak/>
        <w:t>4.3.2 Document</w:t>
      </w:r>
    </w:p>
    <w:p w14:paraId="1AEDFC56" w14:textId="77777777" w:rsidR="00173F7E" w:rsidRDefault="00E00743">
      <w:pPr>
        <w:ind w:left="720" w:firstLine="720"/>
        <w:rPr>
          <w:sz w:val="24"/>
          <w:szCs w:val="24"/>
        </w:rPr>
      </w:pPr>
      <w:r>
        <w:rPr>
          <w:sz w:val="24"/>
          <w:szCs w:val="24"/>
        </w:rPr>
        <w:t xml:space="preserve">-       </w:t>
      </w:r>
      <w:r>
        <w:rPr>
          <w:sz w:val="24"/>
          <w:szCs w:val="24"/>
        </w:rPr>
        <w:tab/>
        <w:t>Proposal</w:t>
      </w:r>
    </w:p>
    <w:p w14:paraId="36F62544" w14:textId="77777777" w:rsidR="00173F7E" w:rsidRDefault="00E00743">
      <w:pPr>
        <w:ind w:left="720" w:firstLine="720"/>
        <w:rPr>
          <w:sz w:val="24"/>
          <w:szCs w:val="24"/>
        </w:rPr>
      </w:pPr>
      <w:r>
        <w:rPr>
          <w:sz w:val="24"/>
          <w:szCs w:val="24"/>
        </w:rPr>
        <w:t xml:space="preserve">-       </w:t>
      </w:r>
      <w:r>
        <w:rPr>
          <w:sz w:val="24"/>
          <w:szCs w:val="24"/>
        </w:rPr>
        <w:tab/>
        <w:t>Project plan</w:t>
      </w:r>
    </w:p>
    <w:p w14:paraId="1C007A1F" w14:textId="77777777" w:rsidR="00173F7E" w:rsidRDefault="00E00743">
      <w:pPr>
        <w:ind w:left="720" w:firstLine="720"/>
        <w:rPr>
          <w:sz w:val="24"/>
          <w:szCs w:val="24"/>
        </w:rPr>
      </w:pPr>
      <w:r>
        <w:rPr>
          <w:sz w:val="24"/>
          <w:szCs w:val="24"/>
        </w:rPr>
        <w:t xml:space="preserve">-       </w:t>
      </w:r>
      <w:r>
        <w:rPr>
          <w:sz w:val="24"/>
          <w:szCs w:val="24"/>
        </w:rPr>
        <w:tab/>
        <w:t>Software requirement specification</w:t>
      </w:r>
    </w:p>
    <w:p w14:paraId="5959B7A0" w14:textId="77777777" w:rsidR="00173F7E" w:rsidRDefault="00E00743">
      <w:pPr>
        <w:ind w:left="720" w:firstLine="720"/>
        <w:rPr>
          <w:sz w:val="24"/>
          <w:szCs w:val="24"/>
        </w:rPr>
      </w:pPr>
      <w:r>
        <w:rPr>
          <w:sz w:val="24"/>
          <w:szCs w:val="24"/>
        </w:rPr>
        <w:t xml:space="preserve">-       </w:t>
      </w:r>
      <w:r>
        <w:rPr>
          <w:sz w:val="24"/>
          <w:szCs w:val="24"/>
        </w:rPr>
        <w:tab/>
        <w:t>Software design document</w:t>
      </w:r>
    </w:p>
    <w:p w14:paraId="61E65016" w14:textId="77777777" w:rsidR="00173F7E" w:rsidRDefault="00E00743">
      <w:pPr>
        <w:ind w:left="720" w:firstLine="720"/>
        <w:rPr>
          <w:sz w:val="24"/>
          <w:szCs w:val="24"/>
        </w:rPr>
      </w:pPr>
      <w:r>
        <w:rPr>
          <w:sz w:val="24"/>
          <w:szCs w:val="24"/>
        </w:rPr>
        <w:t xml:space="preserve">-       </w:t>
      </w:r>
      <w:r>
        <w:rPr>
          <w:sz w:val="24"/>
          <w:szCs w:val="24"/>
        </w:rPr>
        <w:tab/>
        <w:t>Testing document</w:t>
      </w:r>
    </w:p>
    <w:p w14:paraId="5B9B4976" w14:textId="77777777" w:rsidR="00173F7E" w:rsidRDefault="00E00743">
      <w:pPr>
        <w:ind w:left="720" w:firstLine="720"/>
        <w:rPr>
          <w:sz w:val="24"/>
          <w:szCs w:val="24"/>
        </w:rPr>
      </w:pPr>
      <w:r>
        <w:rPr>
          <w:sz w:val="24"/>
          <w:szCs w:val="24"/>
        </w:rPr>
        <w:t xml:space="preserve">-       </w:t>
      </w:r>
      <w:r>
        <w:rPr>
          <w:sz w:val="24"/>
          <w:szCs w:val="24"/>
        </w:rPr>
        <w:tab/>
        <w:t>Traceability record</w:t>
      </w:r>
    </w:p>
    <w:p w14:paraId="6F5E1C2A" w14:textId="77777777" w:rsidR="00173F7E" w:rsidRDefault="00E00743">
      <w:pPr>
        <w:ind w:left="720" w:firstLine="720"/>
        <w:rPr>
          <w:sz w:val="24"/>
          <w:szCs w:val="24"/>
        </w:rPr>
      </w:pPr>
      <w:r>
        <w:rPr>
          <w:sz w:val="24"/>
          <w:szCs w:val="24"/>
        </w:rPr>
        <w:t xml:space="preserve">-       </w:t>
      </w:r>
      <w:r>
        <w:rPr>
          <w:sz w:val="24"/>
          <w:szCs w:val="24"/>
        </w:rPr>
        <w:tab/>
        <w:t>Software quality assurance document</w:t>
      </w:r>
    </w:p>
    <w:p w14:paraId="086B7178" w14:textId="77777777" w:rsidR="00173F7E" w:rsidRDefault="00E00743">
      <w:pPr>
        <w:ind w:firstLine="720"/>
        <w:rPr>
          <w:b/>
          <w:sz w:val="26"/>
          <w:szCs w:val="26"/>
        </w:rPr>
      </w:pPr>
      <w:r>
        <w:rPr>
          <w:b/>
          <w:sz w:val="26"/>
          <w:szCs w:val="26"/>
        </w:rPr>
        <w:t>4.3.3 Limits</w:t>
      </w:r>
    </w:p>
    <w:p w14:paraId="1CECC5F6" w14:textId="77777777" w:rsidR="00173F7E" w:rsidRDefault="00E00743">
      <w:pPr>
        <w:ind w:left="720" w:firstLine="720"/>
        <w:rPr>
          <w:sz w:val="24"/>
          <w:szCs w:val="24"/>
        </w:rPr>
      </w:pPr>
      <w:r>
        <w:rPr>
          <w:sz w:val="24"/>
          <w:szCs w:val="24"/>
        </w:rPr>
        <w:t xml:space="preserve">1.     </w:t>
      </w:r>
      <w:r>
        <w:rPr>
          <w:sz w:val="24"/>
          <w:szCs w:val="24"/>
        </w:rPr>
        <w:tab/>
        <w:t>This web application allows only ten users.</w:t>
      </w:r>
    </w:p>
    <w:p w14:paraId="42733F24" w14:textId="77777777" w:rsidR="00173F7E" w:rsidRDefault="00E00743">
      <w:pPr>
        <w:ind w:left="720" w:firstLine="720"/>
        <w:rPr>
          <w:sz w:val="24"/>
          <w:szCs w:val="24"/>
        </w:rPr>
      </w:pPr>
      <w:r>
        <w:rPr>
          <w:sz w:val="24"/>
          <w:szCs w:val="24"/>
        </w:rPr>
        <w:t xml:space="preserve">2.     </w:t>
      </w:r>
      <w:r>
        <w:rPr>
          <w:sz w:val="24"/>
          <w:szCs w:val="24"/>
        </w:rPr>
        <w:tab/>
        <w:t>The ID of children may be weird because different user are input the ID differently and the ID can’t be editable.</w:t>
      </w:r>
    </w:p>
    <w:p w14:paraId="5A4A1A93" w14:textId="77777777" w:rsidR="00173F7E" w:rsidRDefault="00173F7E">
      <w:pPr>
        <w:ind w:left="1440" w:firstLine="720"/>
        <w:jc w:val="both"/>
        <w:rPr>
          <w:sz w:val="24"/>
          <w:szCs w:val="24"/>
        </w:rPr>
      </w:pPr>
    </w:p>
    <w:p w14:paraId="67EA52B7" w14:textId="77777777" w:rsidR="00173F7E" w:rsidRDefault="00173F7E">
      <w:pPr>
        <w:ind w:left="720" w:firstLine="720"/>
        <w:jc w:val="both"/>
        <w:rPr>
          <w:sz w:val="24"/>
          <w:szCs w:val="24"/>
        </w:rPr>
      </w:pPr>
    </w:p>
    <w:p w14:paraId="2374241A" w14:textId="77777777" w:rsidR="00173F7E" w:rsidRDefault="00173F7E">
      <w:pPr>
        <w:ind w:left="720" w:firstLine="720"/>
        <w:jc w:val="both"/>
        <w:rPr>
          <w:sz w:val="24"/>
          <w:szCs w:val="24"/>
        </w:rPr>
      </w:pPr>
    </w:p>
    <w:p w14:paraId="3999C952" w14:textId="77777777" w:rsidR="00173F7E" w:rsidRDefault="00173F7E">
      <w:pPr>
        <w:pStyle w:val="Heading2"/>
        <w:keepNext w:val="0"/>
        <w:keepLines w:val="0"/>
        <w:spacing w:after="80"/>
        <w:contextualSpacing w:val="0"/>
        <w:jc w:val="both"/>
        <w:rPr>
          <w:b/>
          <w:sz w:val="34"/>
          <w:szCs w:val="34"/>
        </w:rPr>
      </w:pPr>
      <w:bookmarkStart w:id="50" w:name="_amrjmas6aafm" w:colFirst="0" w:colLast="0"/>
      <w:bookmarkEnd w:id="50"/>
    </w:p>
    <w:p w14:paraId="5BCD1A64" w14:textId="77777777" w:rsidR="00173F7E" w:rsidRDefault="00E00743">
      <w:pPr>
        <w:pStyle w:val="Heading2"/>
        <w:keepNext w:val="0"/>
        <w:keepLines w:val="0"/>
        <w:spacing w:after="80"/>
        <w:contextualSpacing w:val="0"/>
        <w:jc w:val="both"/>
        <w:rPr>
          <w:b/>
          <w:sz w:val="34"/>
          <w:szCs w:val="34"/>
        </w:rPr>
      </w:pPr>
      <w:bookmarkStart w:id="51" w:name="_djmiu8p9dx55" w:colFirst="0" w:colLast="0"/>
      <w:bookmarkEnd w:id="51"/>
      <w:r>
        <w:br w:type="page"/>
      </w:r>
    </w:p>
    <w:p w14:paraId="667A52BB" w14:textId="77777777" w:rsidR="00173F7E" w:rsidRDefault="00E00743">
      <w:pPr>
        <w:rPr>
          <w:b/>
          <w:sz w:val="34"/>
          <w:szCs w:val="34"/>
        </w:rPr>
      </w:pPr>
      <w:r>
        <w:rPr>
          <w:b/>
          <w:sz w:val="34"/>
          <w:szCs w:val="34"/>
        </w:rPr>
        <w:lastRenderedPageBreak/>
        <w:t>4.5 Software Process</w:t>
      </w:r>
    </w:p>
    <w:p w14:paraId="7DC4B90E" w14:textId="77777777" w:rsidR="00173F7E" w:rsidRDefault="00E00743">
      <w:pPr>
        <w:jc w:val="center"/>
      </w:pPr>
      <w:r>
        <w:rPr>
          <w:noProof/>
        </w:rPr>
        <w:drawing>
          <wp:inline distT="114300" distB="114300" distL="114300" distR="114300" wp14:anchorId="08C28606" wp14:editId="299C4735">
            <wp:extent cx="4391025" cy="29337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391025" cy="2933700"/>
                    </a:xfrm>
                    <a:prstGeom prst="rect">
                      <a:avLst/>
                    </a:prstGeom>
                    <a:ln/>
                  </pic:spPr>
                </pic:pic>
              </a:graphicData>
            </a:graphic>
          </wp:inline>
        </w:drawing>
      </w:r>
    </w:p>
    <w:p w14:paraId="7EFC4837" w14:textId="77777777" w:rsidR="00173F7E" w:rsidRDefault="00E00743">
      <w:pPr>
        <w:jc w:val="center"/>
        <w:rPr>
          <w:b/>
          <w:sz w:val="24"/>
          <w:szCs w:val="24"/>
        </w:rPr>
      </w:pPr>
      <w:r>
        <w:rPr>
          <w:b/>
          <w:sz w:val="24"/>
          <w:szCs w:val="24"/>
        </w:rPr>
        <w:t>Figure 9: Iterative process model</w:t>
      </w:r>
    </w:p>
    <w:p w14:paraId="2F6B692E" w14:textId="77777777" w:rsidR="00173F7E" w:rsidRDefault="00E00743">
      <w:pPr>
        <w:ind w:left="720" w:firstLine="720"/>
        <w:jc w:val="center"/>
        <w:rPr>
          <w:sz w:val="24"/>
          <w:szCs w:val="24"/>
        </w:rPr>
      </w:pPr>
      <w:r>
        <w:rPr>
          <w:sz w:val="24"/>
          <w:szCs w:val="24"/>
        </w:rPr>
        <w:t xml:space="preserve"> </w:t>
      </w:r>
    </w:p>
    <w:p w14:paraId="46AEE5A6" w14:textId="77777777" w:rsidR="00173F7E" w:rsidRDefault="00E00743">
      <w:pPr>
        <w:ind w:firstLine="720"/>
        <w:rPr>
          <w:sz w:val="24"/>
          <w:szCs w:val="24"/>
        </w:rPr>
      </w:pPr>
      <w:r>
        <w:rPr>
          <w:sz w:val="24"/>
          <w:szCs w:val="24"/>
        </w:rPr>
        <w:t>Iterative Development is a cycling development from gathering the requirements until delivering functionality. This process will break down the process into phase then repeat. At each iterative mean new function will be added.</w:t>
      </w:r>
    </w:p>
    <w:p w14:paraId="3EACE646" w14:textId="77777777" w:rsidR="00173F7E" w:rsidRDefault="00E00743">
      <w:pPr>
        <w:ind w:firstLine="720"/>
        <w:rPr>
          <w:sz w:val="24"/>
          <w:szCs w:val="24"/>
        </w:rPr>
      </w:pPr>
      <w:r>
        <w:rPr>
          <w:sz w:val="24"/>
          <w:szCs w:val="24"/>
        </w:rPr>
        <w:t>Therefore, The Child Cloud Management System using the iterative process because It is developing software feature to feature. It will release the complete parts to users for using then continue to implement other parts.</w:t>
      </w:r>
    </w:p>
    <w:p w14:paraId="0A0AE486" w14:textId="77777777" w:rsidR="00173F7E" w:rsidRDefault="00E00743">
      <w:pPr>
        <w:ind w:firstLine="720"/>
        <w:jc w:val="both"/>
        <w:rPr>
          <w:sz w:val="24"/>
          <w:szCs w:val="24"/>
        </w:rPr>
      </w:pPr>
      <w:r>
        <w:rPr>
          <w:sz w:val="24"/>
          <w:szCs w:val="24"/>
        </w:rPr>
        <w:t xml:space="preserve"> </w:t>
      </w:r>
    </w:p>
    <w:p w14:paraId="5EED9B08" w14:textId="77777777" w:rsidR="00173F7E" w:rsidRDefault="00173F7E">
      <w:pPr>
        <w:ind w:firstLine="720"/>
        <w:rPr>
          <w:sz w:val="24"/>
          <w:szCs w:val="24"/>
        </w:rPr>
      </w:pPr>
    </w:p>
    <w:p w14:paraId="5C615E24" w14:textId="77777777" w:rsidR="00173F7E" w:rsidRDefault="00E00743">
      <w:pPr>
        <w:ind w:left="720" w:firstLine="720"/>
        <w:jc w:val="both"/>
        <w:rPr>
          <w:sz w:val="24"/>
          <w:szCs w:val="24"/>
        </w:rPr>
      </w:pPr>
      <w:r>
        <w:rPr>
          <w:sz w:val="24"/>
          <w:szCs w:val="24"/>
        </w:rPr>
        <w:t xml:space="preserve"> </w:t>
      </w:r>
    </w:p>
    <w:p w14:paraId="1E657BEC" w14:textId="77777777" w:rsidR="00173F7E" w:rsidRDefault="00E00743">
      <w:pPr>
        <w:ind w:left="720" w:firstLine="720"/>
        <w:jc w:val="both"/>
        <w:rPr>
          <w:sz w:val="24"/>
          <w:szCs w:val="24"/>
        </w:rPr>
      </w:pPr>
      <w:r>
        <w:rPr>
          <w:sz w:val="24"/>
          <w:szCs w:val="24"/>
        </w:rPr>
        <w:t xml:space="preserve"> </w:t>
      </w:r>
    </w:p>
    <w:p w14:paraId="364FD557" w14:textId="77777777" w:rsidR="00173F7E" w:rsidRDefault="00E00743">
      <w:pPr>
        <w:pStyle w:val="Heading2"/>
        <w:keepNext w:val="0"/>
        <w:keepLines w:val="0"/>
        <w:spacing w:after="80"/>
        <w:ind w:left="720" w:firstLine="720"/>
        <w:contextualSpacing w:val="0"/>
        <w:jc w:val="both"/>
        <w:rPr>
          <w:b/>
          <w:sz w:val="36"/>
          <w:szCs w:val="36"/>
        </w:rPr>
      </w:pPr>
      <w:bookmarkStart w:id="52" w:name="_v5zf193cd1ls" w:colFirst="0" w:colLast="0"/>
      <w:bookmarkEnd w:id="52"/>
      <w:r>
        <w:rPr>
          <w:b/>
          <w:sz w:val="36"/>
          <w:szCs w:val="36"/>
        </w:rPr>
        <w:t xml:space="preserve"> </w:t>
      </w:r>
    </w:p>
    <w:p w14:paraId="2FB844D2" w14:textId="77777777" w:rsidR="00173F7E" w:rsidRDefault="00173F7E">
      <w:pPr>
        <w:ind w:left="720" w:firstLine="720"/>
        <w:jc w:val="both"/>
        <w:rPr>
          <w:b/>
          <w:sz w:val="36"/>
          <w:szCs w:val="36"/>
        </w:rPr>
      </w:pPr>
    </w:p>
    <w:p w14:paraId="4B34FA70" w14:textId="77777777" w:rsidR="00173F7E" w:rsidRDefault="00E00743">
      <w:pPr>
        <w:ind w:left="720" w:firstLine="720"/>
        <w:jc w:val="both"/>
        <w:rPr>
          <w:sz w:val="24"/>
          <w:szCs w:val="24"/>
        </w:rPr>
      </w:pPr>
      <w:r>
        <w:rPr>
          <w:sz w:val="24"/>
          <w:szCs w:val="24"/>
        </w:rPr>
        <w:t xml:space="preserve"> </w:t>
      </w:r>
    </w:p>
    <w:p w14:paraId="4A7885D6" w14:textId="77777777" w:rsidR="00173F7E" w:rsidRDefault="00E00743">
      <w:pPr>
        <w:ind w:left="720" w:firstLine="720"/>
        <w:jc w:val="both"/>
        <w:rPr>
          <w:sz w:val="24"/>
          <w:szCs w:val="24"/>
        </w:rPr>
      </w:pPr>
      <w:r>
        <w:rPr>
          <w:sz w:val="24"/>
          <w:szCs w:val="24"/>
        </w:rPr>
        <w:t xml:space="preserve"> </w:t>
      </w:r>
    </w:p>
    <w:p w14:paraId="0CB332D8" w14:textId="77777777" w:rsidR="00173F7E" w:rsidRDefault="00173F7E">
      <w:pPr>
        <w:pStyle w:val="Heading2"/>
        <w:keepNext w:val="0"/>
        <w:keepLines w:val="0"/>
        <w:spacing w:after="80"/>
        <w:ind w:left="720" w:firstLine="720"/>
        <w:contextualSpacing w:val="0"/>
        <w:jc w:val="both"/>
        <w:rPr>
          <w:b/>
          <w:sz w:val="34"/>
          <w:szCs w:val="34"/>
        </w:rPr>
      </w:pPr>
      <w:bookmarkStart w:id="53" w:name="_vmp6fdegdpc" w:colFirst="0" w:colLast="0"/>
      <w:bookmarkEnd w:id="53"/>
    </w:p>
    <w:p w14:paraId="51B2429D" w14:textId="77777777" w:rsidR="00173F7E" w:rsidRDefault="00E00743">
      <w:pPr>
        <w:pStyle w:val="Heading2"/>
        <w:keepNext w:val="0"/>
        <w:keepLines w:val="0"/>
        <w:spacing w:after="80"/>
        <w:ind w:left="720" w:firstLine="720"/>
        <w:contextualSpacing w:val="0"/>
        <w:jc w:val="both"/>
        <w:rPr>
          <w:b/>
          <w:sz w:val="34"/>
          <w:szCs w:val="34"/>
        </w:rPr>
      </w:pPr>
      <w:bookmarkStart w:id="54" w:name="_nsq93gcae4tj" w:colFirst="0" w:colLast="0"/>
      <w:bookmarkEnd w:id="54"/>
      <w:r>
        <w:br w:type="page"/>
      </w:r>
    </w:p>
    <w:p w14:paraId="3EB25914" w14:textId="77777777" w:rsidR="00173F7E" w:rsidRDefault="00E00743">
      <w:pPr>
        <w:rPr>
          <w:b/>
          <w:sz w:val="34"/>
          <w:szCs w:val="34"/>
        </w:rPr>
      </w:pPr>
      <w:r>
        <w:rPr>
          <w:b/>
          <w:sz w:val="34"/>
          <w:szCs w:val="34"/>
        </w:rPr>
        <w:lastRenderedPageBreak/>
        <w:t>4.6 Schedule &amp; Milestones</w:t>
      </w:r>
    </w:p>
    <w:p w14:paraId="5B101826" w14:textId="77777777" w:rsidR="00173F7E" w:rsidRDefault="00E00743">
      <w:pPr>
        <w:ind w:firstLine="720"/>
        <w:rPr>
          <w:sz w:val="24"/>
          <w:szCs w:val="24"/>
        </w:rPr>
      </w:pPr>
      <w:r>
        <w:rPr>
          <w:sz w:val="24"/>
          <w:szCs w:val="24"/>
        </w:rPr>
        <w:t>The schedule of the “Child Cloud Management System” is the timeline to guide the team developer for releasing the functionality on time.</w:t>
      </w:r>
    </w:p>
    <w:p w14:paraId="137B5960" w14:textId="77777777" w:rsidR="00173F7E" w:rsidRDefault="00173F7E">
      <w:pPr>
        <w:ind w:firstLine="720"/>
        <w:rPr>
          <w:sz w:val="24"/>
          <w:szCs w:val="24"/>
        </w:rPr>
      </w:pPr>
    </w:p>
    <w:p w14:paraId="7E207D1B" w14:textId="77777777" w:rsidR="00173F7E" w:rsidRDefault="00E00743">
      <w:pPr>
        <w:rPr>
          <w:b/>
          <w:sz w:val="26"/>
          <w:szCs w:val="26"/>
        </w:rPr>
      </w:pPr>
      <w:r>
        <w:rPr>
          <w:b/>
          <w:sz w:val="26"/>
          <w:szCs w:val="26"/>
        </w:rPr>
        <w:t>Process 1: Proposal</w:t>
      </w:r>
    </w:p>
    <w:p w14:paraId="3F6C6EB8" w14:textId="77777777" w:rsidR="00173F7E" w:rsidRDefault="00E00743">
      <w:pPr>
        <w:rPr>
          <w:b/>
          <w:sz w:val="26"/>
          <w:szCs w:val="26"/>
        </w:rPr>
      </w:pPr>
      <w:r>
        <w:rPr>
          <w:b/>
          <w:sz w:val="26"/>
          <w:szCs w:val="26"/>
        </w:rPr>
        <w:t>Process 2 (Progress I):</w:t>
      </w:r>
    </w:p>
    <w:p w14:paraId="3DE050B3" w14:textId="77777777" w:rsidR="00173F7E" w:rsidRDefault="00E00743">
      <w:pPr>
        <w:ind w:left="720"/>
        <w:rPr>
          <w:b/>
          <w:sz w:val="24"/>
          <w:szCs w:val="24"/>
        </w:rPr>
      </w:pPr>
      <w:r>
        <w:rPr>
          <w:b/>
          <w:sz w:val="24"/>
          <w:szCs w:val="24"/>
        </w:rPr>
        <w:t>Feature #1: Preschool child development data management for organization.</w:t>
      </w:r>
    </w:p>
    <w:p w14:paraId="6184C448" w14:textId="77777777" w:rsidR="00173F7E" w:rsidRDefault="00173F7E">
      <w:pPr>
        <w:ind w:left="720"/>
        <w:rPr>
          <w:b/>
          <w:sz w:val="24"/>
          <w:szCs w:val="24"/>
        </w:rPr>
      </w:pPr>
    </w:p>
    <w:p w14:paraId="3D6AF584" w14:textId="77777777" w:rsidR="00173F7E" w:rsidRDefault="00E00743">
      <w:pPr>
        <w:ind w:left="720" w:firstLine="720"/>
        <w:rPr>
          <w:sz w:val="24"/>
          <w:szCs w:val="24"/>
        </w:rPr>
      </w:pPr>
      <w:r>
        <w:rPr>
          <w:b/>
          <w:sz w:val="24"/>
          <w:szCs w:val="24"/>
        </w:rPr>
        <w:t xml:space="preserve">Description: </w:t>
      </w:r>
      <w:r>
        <w:rPr>
          <w:sz w:val="24"/>
          <w:szCs w:val="24"/>
        </w:rPr>
        <w:t>This feature provides the ability to manage and track child development for a preschool child for the organization.</w:t>
      </w:r>
    </w:p>
    <w:p w14:paraId="4B59B05B" w14:textId="77777777" w:rsidR="00173F7E" w:rsidRDefault="00E00743">
      <w:pPr>
        <w:ind w:left="720" w:firstLine="720"/>
        <w:rPr>
          <w:b/>
          <w:sz w:val="24"/>
          <w:szCs w:val="24"/>
        </w:rPr>
      </w:pPr>
      <w:r>
        <w:rPr>
          <w:b/>
          <w:sz w:val="24"/>
          <w:szCs w:val="24"/>
        </w:rPr>
        <w:t>Details:</w:t>
      </w:r>
    </w:p>
    <w:p w14:paraId="4ACF6002" w14:textId="77777777" w:rsidR="00173F7E" w:rsidRDefault="00E00743">
      <w:pPr>
        <w:ind w:left="720" w:firstLine="720"/>
        <w:rPr>
          <w:sz w:val="24"/>
          <w:szCs w:val="24"/>
        </w:rPr>
      </w:pPr>
      <w:r>
        <w:rPr>
          <w:sz w:val="24"/>
          <w:szCs w:val="24"/>
        </w:rPr>
        <w:t xml:space="preserve">-       </w:t>
      </w:r>
      <w:r>
        <w:rPr>
          <w:sz w:val="24"/>
          <w:szCs w:val="24"/>
        </w:rPr>
        <w:tab/>
        <w:t>The User can create child’s development.</w:t>
      </w:r>
    </w:p>
    <w:p w14:paraId="10A31B79" w14:textId="77777777" w:rsidR="00173F7E" w:rsidRDefault="00E00743">
      <w:pPr>
        <w:ind w:left="720" w:firstLine="720"/>
        <w:rPr>
          <w:sz w:val="24"/>
          <w:szCs w:val="24"/>
        </w:rPr>
      </w:pPr>
      <w:r>
        <w:rPr>
          <w:sz w:val="24"/>
          <w:szCs w:val="24"/>
        </w:rPr>
        <w:t xml:space="preserve">-       </w:t>
      </w:r>
      <w:r>
        <w:rPr>
          <w:sz w:val="24"/>
          <w:szCs w:val="24"/>
        </w:rPr>
        <w:tab/>
        <w:t>The User can view child’s development skill.</w:t>
      </w:r>
    </w:p>
    <w:p w14:paraId="5C61B644" w14:textId="77777777" w:rsidR="00173F7E" w:rsidRDefault="00E00743">
      <w:pPr>
        <w:ind w:left="720" w:firstLine="720"/>
        <w:rPr>
          <w:sz w:val="24"/>
          <w:szCs w:val="24"/>
        </w:rPr>
      </w:pPr>
      <w:r>
        <w:rPr>
          <w:sz w:val="24"/>
          <w:szCs w:val="24"/>
        </w:rPr>
        <w:t xml:space="preserve">-       </w:t>
      </w:r>
      <w:r>
        <w:rPr>
          <w:sz w:val="24"/>
          <w:szCs w:val="24"/>
        </w:rPr>
        <w:tab/>
        <w:t>The User can edit child’s development skill.</w:t>
      </w:r>
    </w:p>
    <w:p w14:paraId="2B9A2938" w14:textId="77777777" w:rsidR="00173F7E" w:rsidRDefault="00E00743">
      <w:pPr>
        <w:rPr>
          <w:b/>
          <w:sz w:val="26"/>
          <w:szCs w:val="26"/>
        </w:rPr>
      </w:pPr>
      <w:r>
        <w:rPr>
          <w:sz w:val="24"/>
          <w:szCs w:val="24"/>
        </w:rPr>
        <w:t xml:space="preserve"> </w:t>
      </w:r>
      <w:r>
        <w:rPr>
          <w:b/>
          <w:sz w:val="26"/>
          <w:szCs w:val="26"/>
        </w:rPr>
        <w:t>Process3 (Progress II):</w:t>
      </w:r>
    </w:p>
    <w:p w14:paraId="542C0D01" w14:textId="77777777" w:rsidR="00173F7E" w:rsidRDefault="00E00743">
      <w:pPr>
        <w:ind w:left="720"/>
        <w:rPr>
          <w:b/>
          <w:sz w:val="24"/>
          <w:szCs w:val="24"/>
        </w:rPr>
      </w:pPr>
      <w:r>
        <w:rPr>
          <w:b/>
          <w:sz w:val="24"/>
          <w:szCs w:val="24"/>
        </w:rPr>
        <w:t>Feature #2: School age child education data track for the organization.</w:t>
      </w:r>
    </w:p>
    <w:p w14:paraId="38FBBA07" w14:textId="77777777" w:rsidR="00173F7E" w:rsidRDefault="00173F7E">
      <w:pPr>
        <w:ind w:left="720"/>
        <w:rPr>
          <w:b/>
          <w:sz w:val="24"/>
          <w:szCs w:val="24"/>
        </w:rPr>
      </w:pPr>
    </w:p>
    <w:p w14:paraId="2C1C7024" w14:textId="77777777" w:rsidR="00173F7E" w:rsidRDefault="00E00743">
      <w:pPr>
        <w:ind w:left="720" w:firstLine="720"/>
        <w:rPr>
          <w:sz w:val="24"/>
          <w:szCs w:val="24"/>
        </w:rPr>
      </w:pPr>
      <w:r>
        <w:rPr>
          <w:b/>
          <w:sz w:val="24"/>
          <w:szCs w:val="24"/>
        </w:rPr>
        <w:t xml:space="preserve">Description: </w:t>
      </w:r>
      <w:r>
        <w:rPr>
          <w:sz w:val="24"/>
          <w:szCs w:val="24"/>
        </w:rPr>
        <w:t>This feature provide the ability to track child education for school age child for the organization.</w:t>
      </w:r>
    </w:p>
    <w:p w14:paraId="5A06E77F" w14:textId="77777777" w:rsidR="00173F7E" w:rsidRDefault="00E00743">
      <w:pPr>
        <w:ind w:left="720" w:firstLine="720"/>
        <w:rPr>
          <w:b/>
          <w:sz w:val="24"/>
          <w:szCs w:val="24"/>
        </w:rPr>
      </w:pPr>
      <w:r>
        <w:rPr>
          <w:b/>
          <w:sz w:val="24"/>
          <w:szCs w:val="24"/>
        </w:rPr>
        <w:t>Details:</w:t>
      </w:r>
    </w:p>
    <w:p w14:paraId="55EBEBD8" w14:textId="77777777" w:rsidR="00173F7E" w:rsidRDefault="00E00743">
      <w:pPr>
        <w:ind w:left="720" w:firstLine="720"/>
        <w:rPr>
          <w:sz w:val="24"/>
          <w:szCs w:val="24"/>
        </w:rPr>
      </w:pPr>
      <w:r>
        <w:rPr>
          <w:sz w:val="24"/>
          <w:szCs w:val="24"/>
        </w:rPr>
        <w:t xml:space="preserve">-       </w:t>
      </w:r>
      <w:r>
        <w:rPr>
          <w:sz w:val="24"/>
          <w:szCs w:val="24"/>
        </w:rPr>
        <w:tab/>
        <w:t>The User can view child’s education.</w:t>
      </w:r>
    </w:p>
    <w:p w14:paraId="56C3AF35" w14:textId="77777777" w:rsidR="00173F7E" w:rsidRDefault="00E00743">
      <w:pPr>
        <w:rPr>
          <w:b/>
          <w:sz w:val="26"/>
          <w:szCs w:val="26"/>
        </w:rPr>
      </w:pPr>
      <w:r>
        <w:rPr>
          <w:sz w:val="24"/>
          <w:szCs w:val="24"/>
        </w:rPr>
        <w:t xml:space="preserve"> </w:t>
      </w:r>
      <w:r>
        <w:rPr>
          <w:b/>
          <w:sz w:val="26"/>
          <w:szCs w:val="26"/>
        </w:rPr>
        <w:t>Process4 (Final Progress):</w:t>
      </w:r>
    </w:p>
    <w:p w14:paraId="2C257A1E" w14:textId="77777777" w:rsidR="00173F7E" w:rsidRDefault="00E00743">
      <w:pPr>
        <w:ind w:left="720"/>
        <w:rPr>
          <w:b/>
          <w:sz w:val="24"/>
          <w:szCs w:val="24"/>
        </w:rPr>
      </w:pPr>
      <w:r>
        <w:rPr>
          <w:b/>
          <w:sz w:val="24"/>
          <w:szCs w:val="24"/>
        </w:rPr>
        <w:t>Feature #3: School age child education data management for school.</w:t>
      </w:r>
    </w:p>
    <w:p w14:paraId="34CAA006" w14:textId="77777777" w:rsidR="00173F7E" w:rsidRDefault="00173F7E">
      <w:pPr>
        <w:ind w:left="720"/>
        <w:rPr>
          <w:b/>
          <w:sz w:val="24"/>
          <w:szCs w:val="24"/>
        </w:rPr>
      </w:pPr>
    </w:p>
    <w:p w14:paraId="5C69D8D3" w14:textId="77777777" w:rsidR="00173F7E" w:rsidRDefault="00E00743">
      <w:pPr>
        <w:ind w:left="720" w:firstLine="720"/>
        <w:rPr>
          <w:sz w:val="24"/>
          <w:szCs w:val="24"/>
        </w:rPr>
      </w:pPr>
      <w:r>
        <w:rPr>
          <w:b/>
          <w:sz w:val="24"/>
          <w:szCs w:val="24"/>
        </w:rPr>
        <w:t xml:space="preserve">Description: </w:t>
      </w:r>
      <w:r>
        <w:rPr>
          <w:sz w:val="24"/>
          <w:szCs w:val="24"/>
        </w:rPr>
        <w:t>This feature provide user to view development and manage education data.</w:t>
      </w:r>
    </w:p>
    <w:p w14:paraId="63AFFDE7" w14:textId="77777777" w:rsidR="00173F7E" w:rsidRDefault="00E00743">
      <w:pPr>
        <w:ind w:left="720" w:firstLine="720"/>
        <w:rPr>
          <w:b/>
          <w:sz w:val="24"/>
          <w:szCs w:val="24"/>
        </w:rPr>
      </w:pPr>
      <w:r>
        <w:rPr>
          <w:b/>
          <w:sz w:val="24"/>
          <w:szCs w:val="24"/>
        </w:rPr>
        <w:t>Details:</w:t>
      </w:r>
    </w:p>
    <w:p w14:paraId="71AC6C4B" w14:textId="77777777" w:rsidR="00173F7E" w:rsidRDefault="00E00743">
      <w:pPr>
        <w:ind w:left="720" w:firstLine="720"/>
        <w:rPr>
          <w:sz w:val="24"/>
          <w:szCs w:val="24"/>
        </w:rPr>
      </w:pPr>
      <w:r>
        <w:rPr>
          <w:sz w:val="24"/>
          <w:szCs w:val="24"/>
        </w:rPr>
        <w:t xml:space="preserve">-       </w:t>
      </w:r>
      <w:r>
        <w:rPr>
          <w:sz w:val="24"/>
          <w:szCs w:val="24"/>
        </w:rPr>
        <w:tab/>
        <w:t>The User can view child’s development.</w:t>
      </w:r>
    </w:p>
    <w:p w14:paraId="7EC3703B" w14:textId="77777777" w:rsidR="00173F7E" w:rsidRDefault="00E00743">
      <w:pPr>
        <w:ind w:left="720" w:firstLine="720"/>
        <w:rPr>
          <w:sz w:val="24"/>
          <w:szCs w:val="24"/>
        </w:rPr>
      </w:pPr>
      <w:r>
        <w:rPr>
          <w:sz w:val="24"/>
          <w:szCs w:val="24"/>
        </w:rPr>
        <w:t xml:space="preserve">-       </w:t>
      </w:r>
      <w:r>
        <w:rPr>
          <w:sz w:val="24"/>
          <w:szCs w:val="24"/>
        </w:rPr>
        <w:tab/>
        <w:t>The User can create child’s education.</w:t>
      </w:r>
    </w:p>
    <w:p w14:paraId="2AB5725C" w14:textId="77777777" w:rsidR="00173F7E" w:rsidRDefault="00E00743">
      <w:pPr>
        <w:ind w:left="720" w:firstLine="720"/>
        <w:rPr>
          <w:sz w:val="24"/>
          <w:szCs w:val="24"/>
        </w:rPr>
      </w:pPr>
      <w:r>
        <w:rPr>
          <w:sz w:val="24"/>
          <w:szCs w:val="24"/>
        </w:rPr>
        <w:t xml:space="preserve">-       </w:t>
      </w:r>
      <w:r>
        <w:rPr>
          <w:sz w:val="24"/>
          <w:szCs w:val="24"/>
        </w:rPr>
        <w:tab/>
        <w:t>The User can view child’s education.</w:t>
      </w:r>
    </w:p>
    <w:p w14:paraId="0DF0EEB2" w14:textId="77777777" w:rsidR="00173F7E" w:rsidRDefault="00E00743">
      <w:pPr>
        <w:ind w:left="720" w:firstLine="720"/>
        <w:rPr>
          <w:sz w:val="24"/>
          <w:szCs w:val="24"/>
        </w:rPr>
      </w:pPr>
      <w:r>
        <w:rPr>
          <w:sz w:val="24"/>
          <w:szCs w:val="24"/>
        </w:rPr>
        <w:t xml:space="preserve">-       </w:t>
      </w:r>
      <w:r>
        <w:rPr>
          <w:sz w:val="24"/>
          <w:szCs w:val="24"/>
        </w:rPr>
        <w:tab/>
        <w:t>The User can edit child’s education.</w:t>
      </w:r>
    </w:p>
    <w:p w14:paraId="6F01C9C6" w14:textId="77777777" w:rsidR="00173F7E" w:rsidRDefault="00173F7E">
      <w:pPr>
        <w:rPr>
          <w:sz w:val="24"/>
          <w:szCs w:val="24"/>
        </w:rPr>
      </w:pPr>
    </w:p>
    <w:p w14:paraId="32A6AA17" w14:textId="77777777" w:rsidR="00173F7E" w:rsidRDefault="00173F7E">
      <w:pPr>
        <w:ind w:left="1440" w:firstLine="720"/>
        <w:jc w:val="both"/>
        <w:rPr>
          <w:sz w:val="24"/>
          <w:szCs w:val="24"/>
        </w:rPr>
      </w:pPr>
    </w:p>
    <w:p w14:paraId="3ED80341" w14:textId="77777777" w:rsidR="00173F7E" w:rsidRDefault="00173F7E">
      <w:pPr>
        <w:jc w:val="both"/>
        <w:rPr>
          <w:b/>
          <w:sz w:val="32"/>
          <w:szCs w:val="32"/>
        </w:rPr>
      </w:pPr>
    </w:p>
    <w:p w14:paraId="0001B8B9" w14:textId="77777777" w:rsidR="00173F7E" w:rsidRDefault="00E00743">
      <w:pPr>
        <w:jc w:val="both"/>
        <w:rPr>
          <w:b/>
          <w:sz w:val="32"/>
          <w:szCs w:val="32"/>
        </w:rPr>
      </w:pPr>
      <w:r>
        <w:br w:type="page"/>
      </w:r>
    </w:p>
    <w:p w14:paraId="5D183818" w14:textId="77777777" w:rsidR="00173F7E" w:rsidRDefault="00E00743">
      <w:pPr>
        <w:jc w:val="center"/>
        <w:rPr>
          <w:b/>
          <w:sz w:val="34"/>
          <w:szCs w:val="34"/>
        </w:rPr>
      </w:pPr>
      <w:r>
        <w:rPr>
          <w:b/>
          <w:sz w:val="34"/>
          <w:szCs w:val="34"/>
        </w:rPr>
        <w:lastRenderedPageBreak/>
        <w:t>PROJECT MILESTONE</w:t>
      </w:r>
    </w:p>
    <w:p w14:paraId="052CD4FA" w14:textId="77777777" w:rsidR="00173F7E" w:rsidRDefault="00173F7E">
      <w:pPr>
        <w:jc w:val="center"/>
        <w:rPr>
          <w:b/>
          <w:sz w:val="34"/>
          <w:szCs w:val="34"/>
        </w:rPr>
      </w:pPr>
    </w:p>
    <w:p w14:paraId="23F33D82" w14:textId="77777777" w:rsidR="00173F7E" w:rsidRDefault="00E00743">
      <w:pPr>
        <w:jc w:val="center"/>
        <w:rPr>
          <w:b/>
          <w:sz w:val="32"/>
          <w:szCs w:val="32"/>
        </w:rPr>
      </w:pPr>
      <w:r>
        <w:rPr>
          <w:noProof/>
        </w:rPr>
        <w:drawing>
          <wp:inline distT="114300" distB="114300" distL="114300" distR="114300" wp14:anchorId="6B648A7A" wp14:editId="0B215C71">
            <wp:extent cx="2903886" cy="71818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907068" cy="7189720"/>
                    </a:xfrm>
                    <a:prstGeom prst="rect">
                      <a:avLst/>
                    </a:prstGeom>
                    <a:ln/>
                  </pic:spPr>
                </pic:pic>
              </a:graphicData>
            </a:graphic>
          </wp:inline>
        </w:drawing>
      </w:r>
    </w:p>
    <w:p w14:paraId="458B7107" w14:textId="77777777" w:rsidR="00173F7E" w:rsidRDefault="00173F7E">
      <w:pPr>
        <w:jc w:val="center"/>
        <w:rPr>
          <w:b/>
          <w:sz w:val="32"/>
          <w:szCs w:val="32"/>
        </w:rPr>
      </w:pPr>
    </w:p>
    <w:p w14:paraId="117BFA5A" w14:textId="77777777" w:rsidR="00173F7E" w:rsidRDefault="00E00743">
      <w:pPr>
        <w:jc w:val="center"/>
        <w:rPr>
          <w:b/>
          <w:sz w:val="24"/>
          <w:szCs w:val="24"/>
        </w:rPr>
      </w:pPr>
      <w:r>
        <w:rPr>
          <w:b/>
          <w:sz w:val="24"/>
          <w:szCs w:val="24"/>
        </w:rPr>
        <w:t>Figure 10: Proposal milestone</w:t>
      </w:r>
    </w:p>
    <w:p w14:paraId="5C401C3F" w14:textId="77777777" w:rsidR="00173F7E" w:rsidRDefault="00E00743">
      <w:pPr>
        <w:jc w:val="center"/>
        <w:rPr>
          <w:b/>
          <w:sz w:val="24"/>
          <w:szCs w:val="24"/>
        </w:rPr>
      </w:pPr>
      <w:r>
        <w:rPr>
          <w:noProof/>
        </w:rPr>
        <w:lastRenderedPageBreak/>
        <w:drawing>
          <wp:inline distT="114300" distB="114300" distL="114300" distR="114300" wp14:anchorId="19E400BE" wp14:editId="5AFD3A82">
            <wp:extent cx="2040006" cy="782002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047052" cy="7847036"/>
                    </a:xfrm>
                    <a:prstGeom prst="rect">
                      <a:avLst/>
                    </a:prstGeom>
                    <a:ln/>
                  </pic:spPr>
                </pic:pic>
              </a:graphicData>
            </a:graphic>
          </wp:inline>
        </w:drawing>
      </w:r>
    </w:p>
    <w:p w14:paraId="228876A7" w14:textId="77777777" w:rsidR="00173F7E" w:rsidRDefault="00173F7E">
      <w:pPr>
        <w:jc w:val="center"/>
        <w:rPr>
          <w:b/>
          <w:sz w:val="24"/>
          <w:szCs w:val="24"/>
        </w:rPr>
      </w:pPr>
    </w:p>
    <w:p w14:paraId="683CAF5F" w14:textId="77777777" w:rsidR="00173F7E" w:rsidRDefault="00E00743">
      <w:pPr>
        <w:jc w:val="center"/>
        <w:rPr>
          <w:b/>
          <w:sz w:val="24"/>
          <w:szCs w:val="24"/>
        </w:rPr>
      </w:pPr>
      <w:r>
        <w:rPr>
          <w:b/>
          <w:sz w:val="24"/>
          <w:szCs w:val="24"/>
        </w:rPr>
        <w:t>Figure 11: Progress l Milestone</w:t>
      </w:r>
    </w:p>
    <w:p w14:paraId="7B20AD05" w14:textId="77777777" w:rsidR="00173F7E" w:rsidRDefault="00E00743">
      <w:pPr>
        <w:jc w:val="center"/>
        <w:rPr>
          <w:b/>
          <w:sz w:val="24"/>
          <w:szCs w:val="24"/>
        </w:rPr>
      </w:pPr>
      <w:r>
        <w:rPr>
          <w:noProof/>
        </w:rPr>
        <w:lastRenderedPageBreak/>
        <w:drawing>
          <wp:inline distT="114300" distB="114300" distL="114300" distR="114300" wp14:anchorId="3FBA83FD" wp14:editId="716656ED">
            <wp:extent cx="2117980" cy="7900988"/>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2117980" cy="7900988"/>
                    </a:xfrm>
                    <a:prstGeom prst="rect">
                      <a:avLst/>
                    </a:prstGeom>
                    <a:ln/>
                  </pic:spPr>
                </pic:pic>
              </a:graphicData>
            </a:graphic>
          </wp:inline>
        </w:drawing>
      </w:r>
    </w:p>
    <w:p w14:paraId="2F9A8D08" w14:textId="77777777" w:rsidR="00173F7E" w:rsidRDefault="00173F7E">
      <w:pPr>
        <w:jc w:val="center"/>
        <w:rPr>
          <w:b/>
          <w:sz w:val="24"/>
          <w:szCs w:val="24"/>
        </w:rPr>
      </w:pPr>
    </w:p>
    <w:p w14:paraId="57213B41" w14:textId="77777777" w:rsidR="00173F7E" w:rsidRDefault="00E00743">
      <w:pPr>
        <w:jc w:val="center"/>
        <w:rPr>
          <w:b/>
          <w:sz w:val="24"/>
          <w:szCs w:val="24"/>
        </w:rPr>
      </w:pPr>
      <w:r>
        <w:rPr>
          <w:b/>
          <w:sz w:val="24"/>
          <w:szCs w:val="24"/>
        </w:rPr>
        <w:t>Figure 12: Progress ll Milestone</w:t>
      </w:r>
    </w:p>
    <w:p w14:paraId="30EB142A" w14:textId="77777777" w:rsidR="00173F7E" w:rsidRDefault="00E00743">
      <w:pPr>
        <w:jc w:val="center"/>
        <w:rPr>
          <w:b/>
          <w:sz w:val="24"/>
          <w:szCs w:val="24"/>
        </w:rPr>
      </w:pPr>
      <w:r>
        <w:rPr>
          <w:noProof/>
        </w:rPr>
        <w:lastRenderedPageBreak/>
        <w:drawing>
          <wp:inline distT="114300" distB="114300" distL="114300" distR="114300" wp14:anchorId="7E21B004" wp14:editId="6D6A7546">
            <wp:extent cx="2199621" cy="79057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202255" cy="7915216"/>
                    </a:xfrm>
                    <a:prstGeom prst="rect">
                      <a:avLst/>
                    </a:prstGeom>
                    <a:ln/>
                  </pic:spPr>
                </pic:pic>
              </a:graphicData>
            </a:graphic>
          </wp:inline>
        </w:drawing>
      </w:r>
    </w:p>
    <w:p w14:paraId="45716A25" w14:textId="77777777" w:rsidR="00173F7E" w:rsidRDefault="00173F7E">
      <w:pPr>
        <w:jc w:val="center"/>
        <w:rPr>
          <w:b/>
          <w:sz w:val="24"/>
          <w:szCs w:val="24"/>
        </w:rPr>
      </w:pPr>
    </w:p>
    <w:p w14:paraId="2B01F3F2" w14:textId="77777777" w:rsidR="00173F7E" w:rsidRDefault="00E00743">
      <w:pPr>
        <w:jc w:val="center"/>
        <w:rPr>
          <w:b/>
          <w:sz w:val="24"/>
          <w:szCs w:val="24"/>
        </w:rPr>
      </w:pPr>
      <w:r>
        <w:rPr>
          <w:b/>
          <w:sz w:val="24"/>
          <w:szCs w:val="24"/>
        </w:rPr>
        <w:t>Figure 13: Final Progress Milestone</w:t>
      </w:r>
    </w:p>
    <w:p w14:paraId="04F850FA" w14:textId="77777777" w:rsidR="00173F7E" w:rsidRDefault="00E00743">
      <w:pPr>
        <w:jc w:val="center"/>
        <w:rPr>
          <w:b/>
          <w:sz w:val="36"/>
          <w:szCs w:val="36"/>
        </w:rPr>
      </w:pPr>
      <w:r>
        <w:rPr>
          <w:b/>
          <w:sz w:val="36"/>
          <w:szCs w:val="36"/>
        </w:rPr>
        <w:lastRenderedPageBreak/>
        <w:t>REFERENCES</w:t>
      </w:r>
    </w:p>
    <w:p w14:paraId="454733ED" w14:textId="77777777" w:rsidR="00173F7E" w:rsidRDefault="00173F7E">
      <w:pPr>
        <w:jc w:val="center"/>
        <w:rPr>
          <w:b/>
          <w:sz w:val="36"/>
          <w:szCs w:val="36"/>
        </w:rPr>
      </w:pPr>
    </w:p>
    <w:p w14:paraId="579FF246" w14:textId="77777777" w:rsidR="00173F7E" w:rsidRDefault="00E00743">
      <w:pPr>
        <w:rPr>
          <w:b/>
          <w:sz w:val="24"/>
          <w:szCs w:val="24"/>
        </w:rPr>
      </w:pPr>
      <w:r>
        <w:rPr>
          <w:b/>
          <w:sz w:val="24"/>
          <w:szCs w:val="24"/>
        </w:rPr>
        <w:t>[1] Baby Connect</w:t>
      </w:r>
    </w:p>
    <w:p w14:paraId="2E1E45D7" w14:textId="77777777" w:rsidR="00173F7E" w:rsidRDefault="00E00743">
      <w:pPr>
        <w:rPr>
          <w:color w:val="1155CC"/>
          <w:sz w:val="24"/>
          <w:szCs w:val="24"/>
          <w:u w:val="single"/>
        </w:rPr>
      </w:pPr>
      <w:r>
        <w:rPr>
          <w:sz w:val="24"/>
          <w:szCs w:val="24"/>
        </w:rPr>
        <w:t>-</w:t>
      </w:r>
      <w:r>
        <w:rPr>
          <w:sz w:val="14"/>
          <w:szCs w:val="14"/>
        </w:rPr>
        <w:t xml:space="preserve">   </w:t>
      </w:r>
      <w:r>
        <w:rPr>
          <w:sz w:val="14"/>
          <w:szCs w:val="14"/>
        </w:rPr>
        <w:tab/>
      </w:r>
      <w:hyperlink r:id="rId22">
        <w:r>
          <w:rPr>
            <w:color w:val="1155CC"/>
            <w:sz w:val="24"/>
            <w:szCs w:val="24"/>
            <w:u w:val="single"/>
          </w:rPr>
          <w:t>https://www.baby-connect.com/</w:t>
        </w:r>
      </w:hyperlink>
    </w:p>
    <w:p w14:paraId="5A6A1DD9" w14:textId="77777777" w:rsidR="00173F7E" w:rsidRDefault="00E00743">
      <w:pPr>
        <w:rPr>
          <w:b/>
          <w:sz w:val="24"/>
          <w:szCs w:val="24"/>
        </w:rPr>
      </w:pPr>
      <w:r>
        <w:rPr>
          <w:b/>
          <w:sz w:val="24"/>
          <w:szCs w:val="24"/>
        </w:rPr>
        <w:t xml:space="preserve"> </w:t>
      </w:r>
    </w:p>
    <w:p w14:paraId="3407F862" w14:textId="77777777" w:rsidR="00173F7E" w:rsidRDefault="00E00743">
      <w:pPr>
        <w:jc w:val="both"/>
        <w:rPr>
          <w:b/>
          <w:sz w:val="26"/>
          <w:szCs w:val="26"/>
        </w:rPr>
      </w:pPr>
      <w:r>
        <w:rPr>
          <w:b/>
          <w:sz w:val="24"/>
          <w:szCs w:val="24"/>
        </w:rPr>
        <w:t xml:space="preserve">[2] </w:t>
      </w:r>
      <w:r>
        <w:rPr>
          <w:b/>
          <w:sz w:val="26"/>
          <w:szCs w:val="26"/>
        </w:rPr>
        <w:t>Salesforce Framework</w:t>
      </w:r>
    </w:p>
    <w:p w14:paraId="30D08651" w14:textId="77777777" w:rsidR="00173F7E" w:rsidRDefault="00E00743">
      <w:pPr>
        <w:jc w:val="both"/>
        <w:rPr>
          <w:b/>
          <w:sz w:val="24"/>
          <w:szCs w:val="24"/>
        </w:rPr>
      </w:pPr>
      <w:r>
        <w:rPr>
          <w:b/>
          <w:sz w:val="24"/>
          <w:szCs w:val="24"/>
        </w:rPr>
        <w:t xml:space="preserve"> </w:t>
      </w:r>
    </w:p>
    <w:p w14:paraId="4ABDAC8A" w14:textId="77777777" w:rsidR="00173F7E" w:rsidRDefault="00E00743">
      <w:pPr>
        <w:jc w:val="both"/>
        <w:rPr>
          <w:color w:val="1155CC"/>
          <w:sz w:val="24"/>
          <w:szCs w:val="24"/>
          <w:u w:val="single"/>
        </w:rPr>
      </w:pPr>
      <w:r>
        <w:rPr>
          <w:sz w:val="24"/>
          <w:szCs w:val="24"/>
        </w:rPr>
        <w:t>-</w:t>
      </w:r>
      <w:r>
        <w:rPr>
          <w:sz w:val="14"/>
          <w:szCs w:val="14"/>
        </w:rPr>
        <w:t xml:space="preserve">   </w:t>
      </w:r>
      <w:r>
        <w:rPr>
          <w:sz w:val="14"/>
          <w:szCs w:val="14"/>
        </w:rPr>
        <w:tab/>
      </w:r>
      <w:hyperlink r:id="rId23">
        <w:r>
          <w:rPr>
            <w:color w:val="1155CC"/>
            <w:sz w:val="24"/>
            <w:szCs w:val="24"/>
            <w:u w:val="single"/>
          </w:rPr>
          <w:t>https://developer.salesforce.com/page/Application_Framework</w:t>
        </w:r>
      </w:hyperlink>
    </w:p>
    <w:p w14:paraId="6990FF2D" w14:textId="77777777" w:rsidR="00173F7E" w:rsidRDefault="00E00743">
      <w:pPr>
        <w:jc w:val="both"/>
        <w:rPr>
          <w:b/>
          <w:sz w:val="24"/>
          <w:szCs w:val="24"/>
        </w:rPr>
      </w:pPr>
      <w:r>
        <w:rPr>
          <w:b/>
          <w:sz w:val="24"/>
          <w:szCs w:val="24"/>
        </w:rPr>
        <w:t xml:space="preserve"> </w:t>
      </w:r>
    </w:p>
    <w:p w14:paraId="7A9A4167" w14:textId="77777777" w:rsidR="00173F7E" w:rsidRDefault="00E00743">
      <w:pPr>
        <w:jc w:val="both"/>
        <w:rPr>
          <w:b/>
          <w:sz w:val="24"/>
          <w:szCs w:val="24"/>
        </w:rPr>
      </w:pPr>
      <w:r>
        <w:rPr>
          <w:b/>
          <w:sz w:val="24"/>
          <w:szCs w:val="24"/>
        </w:rPr>
        <w:t>[3] Apex</w:t>
      </w:r>
    </w:p>
    <w:p w14:paraId="0ACC0761" w14:textId="77777777" w:rsidR="00173F7E" w:rsidRDefault="00E00743">
      <w:pPr>
        <w:jc w:val="both"/>
        <w:rPr>
          <w:b/>
          <w:sz w:val="24"/>
          <w:szCs w:val="24"/>
        </w:rPr>
      </w:pPr>
      <w:r>
        <w:rPr>
          <w:b/>
          <w:sz w:val="24"/>
          <w:szCs w:val="24"/>
        </w:rPr>
        <w:t xml:space="preserve"> </w:t>
      </w:r>
    </w:p>
    <w:p w14:paraId="5043CA90" w14:textId="77777777" w:rsidR="00173F7E" w:rsidRDefault="00E00743">
      <w:pPr>
        <w:jc w:val="both"/>
        <w:rPr>
          <w:color w:val="1155CC"/>
          <w:sz w:val="24"/>
          <w:szCs w:val="24"/>
          <w:u w:val="single"/>
        </w:rPr>
      </w:pPr>
      <w:r>
        <w:rPr>
          <w:sz w:val="24"/>
          <w:szCs w:val="24"/>
        </w:rPr>
        <w:t>-</w:t>
      </w:r>
      <w:r>
        <w:rPr>
          <w:sz w:val="14"/>
          <w:szCs w:val="14"/>
        </w:rPr>
        <w:t xml:space="preserve">   </w:t>
      </w:r>
      <w:r>
        <w:rPr>
          <w:sz w:val="14"/>
          <w:szCs w:val="14"/>
        </w:rPr>
        <w:tab/>
      </w:r>
      <w:hyperlink r:id="rId24">
        <w:r>
          <w:rPr>
            <w:color w:val="1155CC"/>
            <w:sz w:val="24"/>
            <w:szCs w:val="24"/>
            <w:u w:val="single"/>
          </w:rPr>
          <w:t>https://developer.salesforce.com/docs/atlas.en-us.apexcode.meta/apexcode/apex_intro_what_is_apex.htm</w:t>
        </w:r>
      </w:hyperlink>
    </w:p>
    <w:p w14:paraId="53BEC43D" w14:textId="77777777" w:rsidR="00173F7E" w:rsidRDefault="00E00743">
      <w:pPr>
        <w:jc w:val="both"/>
        <w:rPr>
          <w:b/>
          <w:sz w:val="24"/>
          <w:szCs w:val="24"/>
        </w:rPr>
      </w:pPr>
      <w:r>
        <w:rPr>
          <w:b/>
          <w:sz w:val="24"/>
          <w:szCs w:val="24"/>
        </w:rPr>
        <w:t xml:space="preserve"> </w:t>
      </w:r>
    </w:p>
    <w:p w14:paraId="587B2E67" w14:textId="77777777" w:rsidR="00173F7E" w:rsidRDefault="00E00743">
      <w:pPr>
        <w:jc w:val="both"/>
        <w:rPr>
          <w:b/>
          <w:sz w:val="24"/>
          <w:szCs w:val="24"/>
        </w:rPr>
      </w:pPr>
      <w:r>
        <w:rPr>
          <w:b/>
          <w:sz w:val="24"/>
          <w:szCs w:val="24"/>
        </w:rPr>
        <w:t>[4] SOQL</w:t>
      </w:r>
    </w:p>
    <w:p w14:paraId="08B001E2" w14:textId="77777777" w:rsidR="00173F7E" w:rsidRDefault="00E00743">
      <w:pPr>
        <w:rPr>
          <w:b/>
          <w:sz w:val="24"/>
          <w:szCs w:val="24"/>
        </w:rPr>
      </w:pPr>
      <w:r>
        <w:rPr>
          <w:b/>
          <w:sz w:val="24"/>
          <w:szCs w:val="24"/>
        </w:rPr>
        <w:t xml:space="preserve"> </w:t>
      </w:r>
    </w:p>
    <w:p w14:paraId="6344F41F" w14:textId="77777777" w:rsidR="00173F7E" w:rsidRDefault="00E00743">
      <w:pPr>
        <w:rPr>
          <w:color w:val="1155CC"/>
          <w:sz w:val="24"/>
          <w:szCs w:val="24"/>
          <w:u w:val="single"/>
        </w:rPr>
      </w:pPr>
      <w:r>
        <w:rPr>
          <w:sz w:val="24"/>
          <w:szCs w:val="24"/>
        </w:rPr>
        <w:t>-</w:t>
      </w:r>
      <w:r>
        <w:rPr>
          <w:sz w:val="14"/>
          <w:szCs w:val="14"/>
        </w:rPr>
        <w:t xml:space="preserve">   </w:t>
      </w:r>
      <w:r>
        <w:rPr>
          <w:sz w:val="14"/>
          <w:szCs w:val="14"/>
        </w:rPr>
        <w:tab/>
      </w:r>
      <w:hyperlink r:id="rId25">
        <w:r>
          <w:rPr>
            <w:color w:val="1155CC"/>
            <w:sz w:val="24"/>
            <w:szCs w:val="24"/>
            <w:u w:val="single"/>
          </w:rPr>
          <w:t>https://developer.salesforce.com/docs/atlas.en-us.apexcode.meta/apexcode/apex_dynamic_soql.htm</w:t>
        </w:r>
      </w:hyperlink>
    </w:p>
    <w:p w14:paraId="67562BDE" w14:textId="77777777" w:rsidR="00173F7E" w:rsidRDefault="00E00743">
      <w:pPr>
        <w:rPr>
          <w:b/>
          <w:sz w:val="24"/>
          <w:szCs w:val="24"/>
        </w:rPr>
      </w:pPr>
      <w:r>
        <w:rPr>
          <w:b/>
          <w:sz w:val="24"/>
          <w:szCs w:val="24"/>
        </w:rPr>
        <w:t xml:space="preserve"> </w:t>
      </w:r>
    </w:p>
    <w:p w14:paraId="6FDDBEFC" w14:textId="77777777" w:rsidR="00173F7E" w:rsidRDefault="00E00743">
      <w:pPr>
        <w:rPr>
          <w:b/>
          <w:sz w:val="24"/>
          <w:szCs w:val="24"/>
        </w:rPr>
      </w:pPr>
      <w:r>
        <w:rPr>
          <w:b/>
          <w:sz w:val="24"/>
          <w:szCs w:val="24"/>
        </w:rPr>
        <w:t>[5] Force.com</w:t>
      </w:r>
    </w:p>
    <w:p w14:paraId="28F4B37F" w14:textId="77777777" w:rsidR="00173F7E" w:rsidRDefault="00E00743">
      <w:pPr>
        <w:rPr>
          <w:b/>
          <w:sz w:val="24"/>
          <w:szCs w:val="24"/>
        </w:rPr>
      </w:pPr>
      <w:r>
        <w:rPr>
          <w:b/>
          <w:sz w:val="24"/>
          <w:szCs w:val="24"/>
        </w:rPr>
        <w:t xml:space="preserve"> </w:t>
      </w:r>
    </w:p>
    <w:p w14:paraId="4E96E2FB" w14:textId="77777777" w:rsidR="00173F7E" w:rsidRDefault="00E00743">
      <w:pPr>
        <w:rPr>
          <w:color w:val="1155CC"/>
          <w:sz w:val="24"/>
          <w:szCs w:val="24"/>
          <w:u w:val="single"/>
        </w:rPr>
      </w:pPr>
      <w:r>
        <w:rPr>
          <w:sz w:val="24"/>
          <w:szCs w:val="24"/>
        </w:rPr>
        <w:t>-</w:t>
      </w:r>
      <w:r>
        <w:rPr>
          <w:sz w:val="14"/>
          <w:szCs w:val="14"/>
        </w:rPr>
        <w:t xml:space="preserve">   </w:t>
      </w:r>
      <w:r>
        <w:rPr>
          <w:sz w:val="14"/>
          <w:szCs w:val="14"/>
        </w:rPr>
        <w:tab/>
      </w:r>
      <w:hyperlink r:id="rId26">
        <w:r>
          <w:rPr>
            <w:color w:val="1155CC"/>
            <w:sz w:val="24"/>
            <w:szCs w:val="24"/>
            <w:u w:val="single"/>
          </w:rPr>
          <w:t>http://searchsalesforce.techtarget.com/definition/Forcecom</w:t>
        </w:r>
      </w:hyperlink>
    </w:p>
    <w:p w14:paraId="0D8E9AD7" w14:textId="77777777" w:rsidR="00173F7E" w:rsidRDefault="00E00743">
      <w:pPr>
        <w:jc w:val="both"/>
        <w:rPr>
          <w:b/>
          <w:sz w:val="24"/>
          <w:szCs w:val="24"/>
        </w:rPr>
      </w:pPr>
      <w:r>
        <w:rPr>
          <w:b/>
          <w:sz w:val="24"/>
          <w:szCs w:val="24"/>
        </w:rPr>
        <w:t xml:space="preserve"> </w:t>
      </w:r>
    </w:p>
    <w:p w14:paraId="32D6F3E9" w14:textId="77777777" w:rsidR="00173F7E" w:rsidRDefault="00E00743">
      <w:pPr>
        <w:jc w:val="both"/>
        <w:rPr>
          <w:b/>
          <w:sz w:val="24"/>
          <w:szCs w:val="24"/>
        </w:rPr>
      </w:pPr>
      <w:r>
        <w:rPr>
          <w:b/>
          <w:sz w:val="24"/>
          <w:szCs w:val="24"/>
        </w:rPr>
        <w:t>[6] ISO 29110 for Very Small Entity (VSE)</w:t>
      </w:r>
    </w:p>
    <w:p w14:paraId="7B580842" w14:textId="77777777" w:rsidR="00173F7E" w:rsidRDefault="00E00743">
      <w:pPr>
        <w:rPr>
          <w:b/>
          <w:sz w:val="24"/>
          <w:szCs w:val="24"/>
        </w:rPr>
      </w:pPr>
      <w:r>
        <w:rPr>
          <w:b/>
          <w:sz w:val="24"/>
          <w:szCs w:val="24"/>
        </w:rPr>
        <w:t xml:space="preserve"> </w:t>
      </w:r>
    </w:p>
    <w:p w14:paraId="7B41CB47" w14:textId="77777777" w:rsidR="00173F7E" w:rsidRDefault="00E00743">
      <w:pPr>
        <w:rPr>
          <w:color w:val="1155CC"/>
          <w:sz w:val="24"/>
          <w:szCs w:val="24"/>
          <w:u w:val="single"/>
        </w:rPr>
      </w:pPr>
      <w:r>
        <w:rPr>
          <w:sz w:val="24"/>
          <w:szCs w:val="24"/>
        </w:rPr>
        <w:t>-</w:t>
      </w:r>
      <w:r>
        <w:rPr>
          <w:sz w:val="14"/>
          <w:szCs w:val="14"/>
        </w:rPr>
        <w:t xml:space="preserve">   </w:t>
      </w:r>
      <w:r>
        <w:rPr>
          <w:sz w:val="14"/>
          <w:szCs w:val="14"/>
        </w:rPr>
        <w:tab/>
      </w:r>
      <w:hyperlink r:id="rId27">
        <w:r>
          <w:rPr>
            <w:color w:val="1155CC"/>
            <w:sz w:val="24"/>
            <w:szCs w:val="24"/>
            <w:u w:val="single"/>
          </w:rPr>
          <w:t>https://www.iso.org/standard/51154.html</w:t>
        </w:r>
      </w:hyperlink>
    </w:p>
    <w:p w14:paraId="26205403" w14:textId="77777777" w:rsidR="00173F7E" w:rsidRDefault="00173F7E">
      <w:pPr>
        <w:rPr>
          <w:b/>
          <w:sz w:val="24"/>
          <w:szCs w:val="24"/>
        </w:rPr>
      </w:pPr>
    </w:p>
    <w:sectPr w:rsidR="00173F7E">
      <w:footerReference w:type="default" r:id="rId28"/>
      <w:headerReference w:type="first" r:id="rId29"/>
      <w:footerReference w:type="first" r:id="rId30"/>
      <w:pgSz w:w="11909" w:h="16834"/>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TCHAI DOUNGSA-ARD" w:date="2017-06-11T12:17:00Z" w:initials="CD">
    <w:p w14:paraId="37A60777" w14:textId="77777777" w:rsidR="00690FD9" w:rsidRDefault="00690FD9">
      <w:pPr>
        <w:pStyle w:val="CommentText"/>
      </w:pPr>
      <w:r>
        <w:rPr>
          <w:rStyle w:val="CommentReference"/>
        </w:rPr>
        <w:annotationRef/>
      </w:r>
      <w:r>
        <w:t>Pararell word, the word should be the same word type</w:t>
      </w:r>
    </w:p>
  </w:comment>
  <w:comment w:id="1" w:author="CHARTCHAI DOUNGSA-ARD" w:date="2017-06-11T12:17:00Z" w:initials="CD">
    <w:p w14:paraId="77793E7D" w14:textId="77777777" w:rsidR="00690FD9" w:rsidRDefault="00690FD9">
      <w:pPr>
        <w:pStyle w:val="CommentText"/>
      </w:pPr>
      <w:r>
        <w:rPr>
          <w:rStyle w:val="CommentReference"/>
        </w:rPr>
        <w:annotationRef/>
      </w:r>
      <w:r>
        <w:t>Explain the ffc aim, and ambition or objective before explain how they do?</w:t>
      </w:r>
    </w:p>
  </w:comment>
  <w:comment w:id="2" w:author="CHARTCHAI DOUNGSA-ARD" w:date="2017-06-11T12:19:00Z" w:initials="CD">
    <w:p w14:paraId="674DBF6E" w14:textId="52F49AE9" w:rsidR="00E70FB3" w:rsidRDefault="00E70FB3">
      <w:pPr>
        <w:pStyle w:val="CommentText"/>
      </w:pPr>
      <w:r>
        <w:rPr>
          <w:rStyle w:val="CommentReference"/>
        </w:rPr>
        <w:annotationRef/>
      </w:r>
      <w:r>
        <w:t>Word after comma should be small letter</w:t>
      </w:r>
    </w:p>
  </w:comment>
  <w:comment w:id="15" w:author="CHARTCHAI DOUNGSA-ARD" w:date="2017-06-11T12:21:00Z" w:initials="CD">
    <w:p w14:paraId="2A6E9F09" w14:textId="6C90818E" w:rsidR="00E70FB3" w:rsidRDefault="00E70FB3">
      <w:pPr>
        <w:pStyle w:val="CommentText"/>
      </w:pPr>
      <w:r>
        <w:rPr>
          <w:rStyle w:val="CommentReference"/>
        </w:rPr>
        <w:annotationRef/>
      </w:r>
      <w:r>
        <w:t>Not a sentence</w:t>
      </w:r>
    </w:p>
  </w:comment>
  <w:comment w:id="18" w:author="CHARTCHAI DOUNGSA-ARD" w:date="2017-06-11T12:22:00Z" w:initials="CD">
    <w:p w14:paraId="3358B160" w14:textId="32C86B09" w:rsidR="00E70FB3" w:rsidRDefault="00E70FB3">
      <w:pPr>
        <w:pStyle w:val="CommentText"/>
      </w:pPr>
      <w:r>
        <w:rPr>
          <w:rStyle w:val="CommentReference"/>
        </w:rPr>
        <w:annotationRef/>
      </w:r>
      <w:r>
        <w:t>The parallelism</w:t>
      </w:r>
    </w:p>
  </w:comment>
  <w:comment w:id="19" w:author="CHARTCHAI DOUNGSA-ARD" w:date="2017-06-11T12:22:00Z" w:initials="CD">
    <w:p w14:paraId="7A34D341" w14:textId="67F679C8" w:rsidR="00E70FB3" w:rsidRDefault="00E70FB3">
      <w:pPr>
        <w:pStyle w:val="CommentText"/>
      </w:pPr>
      <w:r>
        <w:rPr>
          <w:rStyle w:val="CommentReference"/>
        </w:rPr>
        <w:annotationRef/>
      </w:r>
      <w:r>
        <w:t>Include what?</w:t>
      </w:r>
    </w:p>
  </w:comment>
  <w:comment w:id="20" w:author="CHARTCHAI DOUNGSA-ARD" w:date="2017-06-11T12:23:00Z" w:initials="CD">
    <w:p w14:paraId="2A19471B" w14:textId="364A7A70" w:rsidR="00E70FB3" w:rsidRDefault="00E70FB3">
      <w:pPr>
        <w:pStyle w:val="CommentText"/>
      </w:pPr>
      <w:r>
        <w:rPr>
          <w:rStyle w:val="CommentReference"/>
        </w:rPr>
        <w:annotationRef/>
      </w:r>
      <w:r>
        <w:t>Long sentence</w:t>
      </w:r>
    </w:p>
  </w:comment>
  <w:comment w:id="21" w:author="CHARTCHAI DOUNGSA-ARD" w:date="2017-06-11T12:41:00Z" w:initials="CD">
    <w:p w14:paraId="68AE65E0" w14:textId="79DB9F4D" w:rsidR="00467F32" w:rsidRDefault="00467F32">
      <w:pPr>
        <w:pStyle w:val="CommentText"/>
      </w:pPr>
      <w:r>
        <w:rPr>
          <w:rStyle w:val="CommentReference"/>
        </w:rPr>
        <w:annotationRef/>
      </w:r>
      <w:r>
        <w:t>Check if then else</w:t>
      </w:r>
    </w:p>
  </w:comment>
  <w:comment w:id="24" w:author="CHARTCHAI DOUNGSA-ARD" w:date="2017-06-11T12:41:00Z" w:initials="CD">
    <w:p w14:paraId="6E8C9D01" w14:textId="1C5A28B8" w:rsidR="00467F32" w:rsidRDefault="00467F32">
      <w:pPr>
        <w:pStyle w:val="CommentText"/>
      </w:pPr>
      <w:r>
        <w:rPr>
          <w:rStyle w:val="CommentReference"/>
        </w:rPr>
        <w:annotationRef/>
      </w:r>
      <w:r>
        <w:t>?</w:t>
      </w:r>
    </w:p>
  </w:comment>
  <w:comment w:id="25" w:author="CHARTCHAI DOUNGSA-ARD" w:date="2017-06-11T12:41:00Z" w:initials="CD">
    <w:p w14:paraId="7D7BFB86" w14:textId="6C5D1A6E" w:rsidR="00467F32" w:rsidRDefault="00467F32">
      <w:pPr>
        <w:pStyle w:val="CommentText"/>
      </w:pPr>
      <w:r>
        <w:rPr>
          <w:rStyle w:val="CommentReference"/>
        </w:rPr>
        <w:annotationRef/>
      </w:r>
      <w:r>
        <w:t>Explain how they develop? Sales force?</w:t>
      </w:r>
    </w:p>
  </w:comment>
  <w:comment w:id="26" w:author="CHARTCHAI DOUNGSA-ARD" w:date="2017-06-11T12:42:00Z" w:initials="CD">
    <w:p w14:paraId="647CD0A7" w14:textId="75DD86A3" w:rsidR="00467F32" w:rsidRDefault="00467F32">
      <w:pPr>
        <w:pStyle w:val="CommentText"/>
      </w:pPr>
      <w:r>
        <w:rPr>
          <w:rStyle w:val="CommentReference"/>
        </w:rPr>
        <w:annotationRef/>
      </w:r>
      <w:r>
        <w:t>Donot list, explain</w:t>
      </w:r>
    </w:p>
  </w:comment>
  <w:comment w:id="27" w:author="CHARTCHAI DOUNGSA-ARD" w:date="2017-06-11T12:52:00Z" w:initials="CD">
    <w:p w14:paraId="745067DD" w14:textId="4D427C07" w:rsidR="00583F1A" w:rsidRDefault="00583F1A">
      <w:pPr>
        <w:pStyle w:val="CommentText"/>
      </w:pPr>
      <w:r>
        <w:rPr>
          <w:rStyle w:val="CommentReference"/>
        </w:rPr>
        <w:annotationRef/>
      </w:r>
      <w:r>
        <w:t>On which os?</w:t>
      </w:r>
    </w:p>
  </w:comment>
  <w:comment w:id="28" w:author="CHARTCHAI DOUNGSA-ARD" w:date="2017-06-11T12:52:00Z" w:initials="CD">
    <w:p w14:paraId="24025091" w14:textId="279302FC" w:rsidR="00467F32" w:rsidRDefault="00467F32">
      <w:pPr>
        <w:pStyle w:val="CommentText"/>
      </w:pPr>
      <w:r>
        <w:rPr>
          <w:rStyle w:val="CommentReference"/>
        </w:rPr>
        <w:annotationRef/>
      </w:r>
      <w:r>
        <w:t>Why you have computer?</w:t>
      </w:r>
    </w:p>
  </w:comment>
  <w:comment w:id="29" w:author="CHARTCHAI DOUNGSA-ARD" w:date="2017-06-11T12:53:00Z" w:initials="CD">
    <w:p w14:paraId="64B1C4E1" w14:textId="77777777" w:rsidR="00583F1A" w:rsidRDefault="00583F1A">
      <w:pPr>
        <w:pStyle w:val="CommentText"/>
      </w:pPr>
      <w:r>
        <w:rPr>
          <w:rStyle w:val="CommentReference"/>
        </w:rPr>
        <w:annotationRef/>
      </w:r>
      <w:r>
        <w:t>Not use you!!!</w:t>
      </w:r>
    </w:p>
    <w:p w14:paraId="67A1C605" w14:textId="6D54AE5B" w:rsidR="00583F1A" w:rsidRDefault="00583F1A">
      <w:pPr>
        <w:pStyle w:val="CommentText"/>
      </w:pPr>
    </w:p>
  </w:comment>
  <w:comment w:id="32" w:author="CHARTCHAI DOUNGSA-ARD" w:date="2017-06-11T13:05:00Z" w:initials="CD">
    <w:p w14:paraId="1B64038F" w14:textId="651B8F57" w:rsidR="0028089E" w:rsidRDefault="0028089E">
      <w:pPr>
        <w:pStyle w:val="CommentText"/>
      </w:pPr>
      <w:r>
        <w:rPr>
          <w:rStyle w:val="CommentReference"/>
        </w:rPr>
        <w:annotationRef/>
      </w:r>
      <w:r>
        <w:t>explain</w:t>
      </w:r>
    </w:p>
  </w:comment>
  <w:comment w:id="48" w:author="CHARTCHAI DOUNGSA-ARD" w:date="2017-06-11T13:05:00Z" w:initials="CD">
    <w:p w14:paraId="0695015E" w14:textId="41B055B1" w:rsidR="0028089E" w:rsidRDefault="0028089E">
      <w:pPr>
        <w:pStyle w:val="CommentText"/>
      </w:pPr>
      <w:r>
        <w:rPr>
          <w:rStyle w:val="CommentReference"/>
        </w:rPr>
        <w:annotationRef/>
      </w:r>
      <w:r>
        <w:t>named it, and show the name in the figure</w:t>
      </w:r>
      <w:bookmarkStart w:id="49" w:name="_GoBack"/>
      <w:bookmarkEnd w:id="4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A60777" w15:done="0"/>
  <w15:commentEx w15:paraId="77793E7D" w15:done="0"/>
  <w15:commentEx w15:paraId="674DBF6E" w15:done="0"/>
  <w15:commentEx w15:paraId="2A6E9F09" w15:done="0"/>
  <w15:commentEx w15:paraId="3358B160" w15:done="0"/>
  <w15:commentEx w15:paraId="7A34D341" w15:done="0"/>
  <w15:commentEx w15:paraId="2A19471B" w15:done="0"/>
  <w15:commentEx w15:paraId="68AE65E0" w15:done="0"/>
  <w15:commentEx w15:paraId="6E8C9D01" w15:done="0"/>
  <w15:commentEx w15:paraId="7D7BFB86" w15:done="0"/>
  <w15:commentEx w15:paraId="647CD0A7" w15:done="0"/>
  <w15:commentEx w15:paraId="745067DD" w15:done="0"/>
  <w15:commentEx w15:paraId="24025091" w15:done="0"/>
  <w15:commentEx w15:paraId="67A1C605" w15:done="0"/>
  <w15:commentEx w15:paraId="1B64038F" w15:done="0"/>
  <w15:commentEx w15:paraId="069501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60777" w16cid:durableId="1CE7B349"/>
  <w16cid:commentId w16cid:paraId="77793E7D" w16cid:durableId="1CE7B373"/>
  <w16cid:commentId w16cid:paraId="674DBF6E" w16cid:durableId="1CE7B3BB"/>
  <w16cid:commentId w16cid:paraId="2A6E9F09" w16cid:durableId="1CE7B45A"/>
  <w16cid:commentId w16cid:paraId="3358B160" w16cid:durableId="1CE7B487"/>
  <w16cid:commentId w16cid:paraId="7A34D341" w16cid:durableId="1CE7B496"/>
  <w16cid:commentId w16cid:paraId="2A19471B" w16cid:durableId="1CE7B4C2"/>
  <w16cid:commentId w16cid:paraId="68AE65E0" w16cid:durableId="1CE7B8E5"/>
  <w16cid:commentId w16cid:paraId="6E8C9D01" w16cid:durableId="1CE7B90E"/>
  <w16cid:commentId w16cid:paraId="7D7BFB86" w16cid:durableId="1CE7B914"/>
  <w16cid:commentId w16cid:paraId="647CD0A7" w16cid:durableId="1CE7B930"/>
  <w16cid:commentId w16cid:paraId="745067DD" w16cid:durableId="1CE7BBA1"/>
  <w16cid:commentId w16cid:paraId="24025091" w16cid:durableId="1CE7BB95"/>
  <w16cid:commentId w16cid:paraId="67A1C605" w16cid:durableId="1CE7BBB1"/>
  <w16cid:commentId w16cid:paraId="1B64038F" w16cid:durableId="1CE7BE81"/>
  <w16cid:commentId w16cid:paraId="0695015E" w16cid:durableId="1CE7B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77C53" w14:textId="77777777" w:rsidR="0074419A" w:rsidRDefault="0074419A">
      <w:pPr>
        <w:spacing w:line="240" w:lineRule="auto"/>
      </w:pPr>
      <w:r>
        <w:separator/>
      </w:r>
    </w:p>
  </w:endnote>
  <w:endnote w:type="continuationSeparator" w:id="0">
    <w:p w14:paraId="2A450DAA" w14:textId="77777777" w:rsidR="0074419A" w:rsidRDefault="00744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47302" w14:textId="77777777" w:rsidR="00173F7E" w:rsidRDefault="00173F7E"/>
  <w:tbl>
    <w:tblPr>
      <w:tblStyle w:val="a"/>
      <w:tblW w:w="10455"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173F7E" w14:paraId="35861825" w14:textId="77777777">
      <w:tc>
        <w:tcPr>
          <w:tcW w:w="1725" w:type="dxa"/>
          <w:tcBorders>
            <w:top w:val="single" w:sz="7" w:space="0" w:color="000000"/>
            <w:left w:val="single" w:sz="7" w:space="0" w:color="000000"/>
            <w:bottom w:val="single" w:sz="7" w:space="0" w:color="000000"/>
            <w:right w:val="single" w:sz="7" w:space="0" w:color="000000"/>
          </w:tcBorders>
          <w:shd w:val="clear" w:color="auto" w:fill="9CC2E5"/>
          <w:tcMar>
            <w:top w:w="100" w:type="dxa"/>
            <w:left w:w="100" w:type="dxa"/>
            <w:bottom w:w="100" w:type="dxa"/>
            <w:right w:w="100" w:type="dxa"/>
          </w:tcMar>
        </w:tcPr>
        <w:p w14:paraId="237D1162" w14:textId="77777777" w:rsidR="00173F7E" w:rsidRDefault="00E00743">
          <w:pPr>
            <w:spacing w:line="240" w:lineRule="auto"/>
            <w:rPr>
              <w:sz w:val="20"/>
              <w:szCs w:val="20"/>
            </w:rPr>
          </w:pPr>
          <w:r>
            <w:rPr>
              <w:sz w:val="20"/>
              <w:szCs w:val="20"/>
            </w:rPr>
            <w:t>Document Name</w:t>
          </w:r>
        </w:p>
      </w:tc>
      <w:tc>
        <w:tcPr>
          <w:tcW w:w="23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010A79C" w14:textId="77777777" w:rsidR="00173F7E" w:rsidRDefault="00E00743">
          <w:pPr>
            <w:spacing w:line="240" w:lineRule="auto"/>
            <w:rPr>
              <w:sz w:val="20"/>
              <w:szCs w:val="20"/>
            </w:rPr>
          </w:pPr>
          <w:r>
            <w:rPr>
              <w:sz w:val="20"/>
              <w:szCs w:val="20"/>
            </w:rPr>
            <w:t>WCIS_Proposal_1.0</w:t>
          </w:r>
        </w:p>
      </w:tc>
      <w:tc>
        <w:tcPr>
          <w:tcW w:w="1590" w:type="dxa"/>
          <w:tcBorders>
            <w:top w:val="single" w:sz="7" w:space="0" w:color="000000"/>
            <w:left w:val="nil"/>
            <w:bottom w:val="single" w:sz="7" w:space="0" w:color="000000"/>
            <w:right w:val="single" w:sz="7" w:space="0" w:color="000000"/>
          </w:tcBorders>
          <w:shd w:val="clear" w:color="auto" w:fill="9CC2E5"/>
          <w:tcMar>
            <w:top w:w="100" w:type="dxa"/>
            <w:left w:w="100" w:type="dxa"/>
            <w:bottom w:w="100" w:type="dxa"/>
            <w:right w:w="100" w:type="dxa"/>
          </w:tcMar>
        </w:tcPr>
        <w:p w14:paraId="69FAB854" w14:textId="77777777" w:rsidR="00173F7E" w:rsidRDefault="00E00743">
          <w:pPr>
            <w:spacing w:line="240" w:lineRule="auto"/>
            <w:rPr>
              <w:sz w:val="20"/>
              <w:szCs w:val="20"/>
            </w:rPr>
          </w:pPr>
          <w:r>
            <w:rPr>
              <w:sz w:val="20"/>
              <w:szCs w:val="20"/>
            </w:rPr>
            <w:t>Owner</w:t>
          </w:r>
        </w:p>
      </w:tc>
      <w:tc>
        <w:tcPr>
          <w:tcW w:w="23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27E523F" w14:textId="77777777" w:rsidR="00173F7E" w:rsidRDefault="00E00743">
          <w:pPr>
            <w:spacing w:line="240" w:lineRule="auto"/>
            <w:rPr>
              <w:sz w:val="20"/>
              <w:szCs w:val="20"/>
            </w:rPr>
          </w:pPr>
          <w:r>
            <w:rPr>
              <w:sz w:val="20"/>
              <w:szCs w:val="20"/>
            </w:rPr>
            <w:t>Dolawat,Suradis</w:t>
          </w:r>
        </w:p>
      </w:tc>
      <w:tc>
        <w:tcPr>
          <w:tcW w:w="1185" w:type="dxa"/>
          <w:tcBorders>
            <w:top w:val="single" w:sz="7" w:space="0" w:color="000000"/>
            <w:left w:val="nil"/>
            <w:bottom w:val="single" w:sz="7" w:space="0" w:color="000000"/>
            <w:right w:val="single" w:sz="7" w:space="0" w:color="000000"/>
          </w:tcBorders>
          <w:shd w:val="clear" w:color="auto" w:fill="9CC2E5"/>
          <w:tcMar>
            <w:top w:w="100" w:type="dxa"/>
            <w:left w:w="100" w:type="dxa"/>
            <w:bottom w:w="100" w:type="dxa"/>
            <w:right w:w="100" w:type="dxa"/>
          </w:tcMar>
        </w:tcPr>
        <w:p w14:paraId="53260BA9" w14:textId="77777777" w:rsidR="00173F7E" w:rsidRDefault="00E00743">
          <w:pPr>
            <w:spacing w:line="240" w:lineRule="auto"/>
            <w:rPr>
              <w:sz w:val="20"/>
              <w:szCs w:val="20"/>
            </w:rPr>
          </w:pPr>
          <w:r>
            <w:rPr>
              <w:sz w:val="20"/>
              <w:szCs w:val="20"/>
            </w:rPr>
            <w:t>Page</w:t>
          </w:r>
        </w:p>
      </w:tc>
      <w:tc>
        <w:tcPr>
          <w:tcW w:w="12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59A24E3" w14:textId="68D420C5" w:rsidR="00173F7E" w:rsidRDefault="00E00743">
          <w:pPr>
            <w:spacing w:line="240" w:lineRule="auto"/>
            <w:rPr>
              <w:sz w:val="20"/>
              <w:szCs w:val="20"/>
            </w:rPr>
          </w:pPr>
          <w:r>
            <w:rPr>
              <w:sz w:val="20"/>
              <w:szCs w:val="20"/>
            </w:rPr>
            <w:fldChar w:fldCharType="begin"/>
          </w:r>
          <w:r>
            <w:rPr>
              <w:sz w:val="20"/>
              <w:szCs w:val="20"/>
            </w:rPr>
            <w:instrText>PAGE</w:instrText>
          </w:r>
          <w:r>
            <w:rPr>
              <w:sz w:val="20"/>
              <w:szCs w:val="20"/>
            </w:rPr>
            <w:fldChar w:fldCharType="separate"/>
          </w:r>
          <w:r w:rsidR="0028089E">
            <w:rPr>
              <w:noProof/>
              <w:sz w:val="20"/>
              <w:szCs w:val="20"/>
            </w:rPr>
            <w:t>20</w: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separate"/>
          </w:r>
          <w:r w:rsidR="0028089E">
            <w:rPr>
              <w:noProof/>
              <w:sz w:val="20"/>
              <w:szCs w:val="20"/>
            </w:rPr>
            <w:t>20</w:t>
          </w:r>
          <w:r>
            <w:rPr>
              <w:sz w:val="20"/>
              <w:szCs w:val="20"/>
            </w:rPr>
            <w:fldChar w:fldCharType="end"/>
          </w:r>
        </w:p>
      </w:tc>
    </w:tr>
    <w:tr w:rsidR="00173F7E" w14:paraId="57E0ECB5" w14:textId="77777777">
      <w:tc>
        <w:tcPr>
          <w:tcW w:w="1725" w:type="dxa"/>
          <w:tcBorders>
            <w:top w:val="nil"/>
            <w:left w:val="single" w:sz="7" w:space="0" w:color="000000"/>
            <w:bottom w:val="single" w:sz="7" w:space="0" w:color="000000"/>
            <w:right w:val="single" w:sz="7" w:space="0" w:color="000000"/>
          </w:tcBorders>
          <w:shd w:val="clear" w:color="auto" w:fill="9CC2E5"/>
          <w:tcMar>
            <w:top w:w="100" w:type="dxa"/>
            <w:left w:w="100" w:type="dxa"/>
            <w:bottom w:w="100" w:type="dxa"/>
            <w:right w:w="100" w:type="dxa"/>
          </w:tcMar>
        </w:tcPr>
        <w:p w14:paraId="74590AB2" w14:textId="77777777" w:rsidR="00173F7E" w:rsidRDefault="00E00743">
          <w:pPr>
            <w:spacing w:line="240" w:lineRule="auto"/>
            <w:rPr>
              <w:sz w:val="20"/>
              <w:szCs w:val="20"/>
            </w:rPr>
          </w:pPr>
          <w:r>
            <w:rPr>
              <w:sz w:val="20"/>
              <w:szCs w:val="20"/>
            </w:rPr>
            <w:t>Document Type</w:t>
          </w:r>
        </w:p>
      </w:tc>
      <w:tc>
        <w:tcPr>
          <w:tcW w:w="2340" w:type="dxa"/>
          <w:tcBorders>
            <w:top w:val="nil"/>
            <w:left w:val="nil"/>
            <w:bottom w:val="single" w:sz="7" w:space="0" w:color="000000"/>
            <w:right w:val="single" w:sz="7" w:space="0" w:color="000000"/>
          </w:tcBorders>
          <w:tcMar>
            <w:top w:w="100" w:type="dxa"/>
            <w:left w:w="100" w:type="dxa"/>
            <w:bottom w:w="100" w:type="dxa"/>
            <w:right w:w="100" w:type="dxa"/>
          </w:tcMar>
        </w:tcPr>
        <w:p w14:paraId="16FC44E7" w14:textId="77777777" w:rsidR="00173F7E" w:rsidRDefault="00E00743">
          <w:pPr>
            <w:spacing w:line="240" w:lineRule="auto"/>
            <w:rPr>
              <w:sz w:val="20"/>
              <w:szCs w:val="20"/>
            </w:rPr>
          </w:pPr>
          <w:r>
            <w:rPr>
              <w:sz w:val="20"/>
              <w:szCs w:val="20"/>
            </w:rPr>
            <w:t>Proposal</w:t>
          </w:r>
        </w:p>
      </w:tc>
      <w:tc>
        <w:tcPr>
          <w:tcW w:w="1590" w:type="dxa"/>
          <w:tcBorders>
            <w:top w:val="nil"/>
            <w:left w:val="nil"/>
            <w:bottom w:val="single" w:sz="7" w:space="0" w:color="000000"/>
            <w:right w:val="single" w:sz="7" w:space="0" w:color="000000"/>
          </w:tcBorders>
          <w:shd w:val="clear" w:color="auto" w:fill="9CC2E5"/>
          <w:tcMar>
            <w:top w:w="100" w:type="dxa"/>
            <w:left w:w="100" w:type="dxa"/>
            <w:bottom w:w="100" w:type="dxa"/>
            <w:right w:w="100" w:type="dxa"/>
          </w:tcMar>
        </w:tcPr>
        <w:p w14:paraId="66EC1DAB" w14:textId="77777777" w:rsidR="00173F7E" w:rsidRDefault="00E00743">
          <w:pPr>
            <w:spacing w:line="240" w:lineRule="auto"/>
            <w:rPr>
              <w:sz w:val="20"/>
              <w:szCs w:val="20"/>
            </w:rPr>
          </w:pPr>
          <w:r>
            <w:rPr>
              <w:sz w:val="20"/>
              <w:szCs w:val="20"/>
            </w:rPr>
            <w:t>Release Date</w:t>
          </w:r>
        </w:p>
      </w:tc>
      <w:tc>
        <w:tcPr>
          <w:tcW w:w="2370" w:type="dxa"/>
          <w:tcBorders>
            <w:top w:val="nil"/>
            <w:left w:val="nil"/>
            <w:bottom w:val="single" w:sz="7" w:space="0" w:color="000000"/>
            <w:right w:val="single" w:sz="7" w:space="0" w:color="000000"/>
          </w:tcBorders>
          <w:tcMar>
            <w:top w:w="100" w:type="dxa"/>
            <w:left w:w="100" w:type="dxa"/>
            <w:bottom w:w="100" w:type="dxa"/>
            <w:right w:w="100" w:type="dxa"/>
          </w:tcMar>
        </w:tcPr>
        <w:p w14:paraId="0B3B1B77" w14:textId="77777777" w:rsidR="00173F7E" w:rsidRDefault="00E00743">
          <w:pPr>
            <w:spacing w:line="240" w:lineRule="auto"/>
            <w:rPr>
              <w:sz w:val="20"/>
              <w:szCs w:val="20"/>
            </w:rPr>
          </w:pPr>
          <w:r>
            <w:rPr>
              <w:sz w:val="20"/>
              <w:szCs w:val="20"/>
            </w:rPr>
            <w:t>25/05/2017</w:t>
          </w:r>
        </w:p>
      </w:tc>
      <w:tc>
        <w:tcPr>
          <w:tcW w:w="1185" w:type="dxa"/>
          <w:tcBorders>
            <w:top w:val="nil"/>
            <w:left w:val="nil"/>
            <w:bottom w:val="single" w:sz="7" w:space="0" w:color="000000"/>
            <w:right w:val="single" w:sz="7" w:space="0" w:color="000000"/>
          </w:tcBorders>
          <w:shd w:val="clear" w:color="auto" w:fill="9CC2E5"/>
          <w:tcMar>
            <w:top w:w="100" w:type="dxa"/>
            <w:left w:w="100" w:type="dxa"/>
            <w:bottom w:w="100" w:type="dxa"/>
            <w:right w:w="100" w:type="dxa"/>
          </w:tcMar>
        </w:tcPr>
        <w:p w14:paraId="75995EBF" w14:textId="77777777" w:rsidR="00173F7E" w:rsidRDefault="00E00743">
          <w:pPr>
            <w:spacing w:line="240" w:lineRule="auto"/>
            <w:rPr>
              <w:sz w:val="20"/>
              <w:szCs w:val="20"/>
            </w:rPr>
          </w:pPr>
          <w:r>
            <w:rPr>
              <w:sz w:val="20"/>
              <w:szCs w:val="20"/>
            </w:rPr>
            <w:t>Print Date</w:t>
          </w:r>
        </w:p>
      </w:tc>
      <w:tc>
        <w:tcPr>
          <w:tcW w:w="1245" w:type="dxa"/>
          <w:tcBorders>
            <w:top w:val="nil"/>
            <w:left w:val="nil"/>
            <w:bottom w:val="single" w:sz="7" w:space="0" w:color="000000"/>
            <w:right w:val="single" w:sz="7" w:space="0" w:color="000000"/>
          </w:tcBorders>
          <w:tcMar>
            <w:top w:w="100" w:type="dxa"/>
            <w:left w:w="100" w:type="dxa"/>
            <w:bottom w:w="100" w:type="dxa"/>
            <w:right w:w="100" w:type="dxa"/>
          </w:tcMar>
        </w:tcPr>
        <w:p w14:paraId="17D4C046" w14:textId="77777777" w:rsidR="00173F7E" w:rsidRDefault="00E00743">
          <w:pPr>
            <w:spacing w:line="240" w:lineRule="auto"/>
            <w:rPr>
              <w:sz w:val="20"/>
              <w:szCs w:val="20"/>
            </w:rPr>
          </w:pPr>
          <w:r>
            <w:rPr>
              <w:sz w:val="20"/>
              <w:szCs w:val="20"/>
            </w:rPr>
            <w:t>25/05/2017</w:t>
          </w:r>
        </w:p>
      </w:tc>
    </w:tr>
  </w:tbl>
  <w:p w14:paraId="6AE5CD31" w14:textId="77777777" w:rsidR="00173F7E" w:rsidRDefault="00173F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22EB" w14:textId="77777777" w:rsidR="00173F7E" w:rsidRDefault="00173F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C40C2" w14:textId="77777777" w:rsidR="0074419A" w:rsidRDefault="0074419A">
      <w:pPr>
        <w:spacing w:line="240" w:lineRule="auto"/>
      </w:pPr>
      <w:r>
        <w:separator/>
      </w:r>
    </w:p>
  </w:footnote>
  <w:footnote w:type="continuationSeparator" w:id="0">
    <w:p w14:paraId="0192DB6E" w14:textId="77777777" w:rsidR="0074419A" w:rsidRDefault="007441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DA4DB" w14:textId="77777777" w:rsidR="00173F7E" w:rsidRDefault="00173F7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TCHAI DOUNGSA-ARD">
    <w15:presenceInfo w15:providerId="None" w15:userId="CHARTCHAI DOUNGSA-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
  <w:docVars>
    <w:docVar w:name="__Grammarly_42____i" w:val="H4sIAAAAAAAEAKtWckksSQxILCpxzi/NK1GyMqwFAAEhoTITAAAA"/>
    <w:docVar w:name="__Grammarly_42___1" w:val="H4sIAAAAAAAEAKtWcslP9kxRslIyNDY0MTS2NDGwMDQxsTAwNbZU0lEKTi0uzszPAykwqgUA4i5GhywAAAA="/>
  </w:docVars>
  <w:rsids>
    <w:rsidRoot w:val="00173F7E"/>
    <w:rsid w:val="000934E5"/>
    <w:rsid w:val="00173F7E"/>
    <w:rsid w:val="0028089E"/>
    <w:rsid w:val="00467F32"/>
    <w:rsid w:val="00583F1A"/>
    <w:rsid w:val="00690FD9"/>
    <w:rsid w:val="0074419A"/>
    <w:rsid w:val="009B0A92"/>
    <w:rsid w:val="00B31713"/>
    <w:rsid w:val="00E00743"/>
    <w:rsid w:val="00E70F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E26B"/>
  <w15:docId w15:val="{CB98D9E6-525C-4315-B465-88063B62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character" w:styleId="CommentReference">
    <w:name w:val="annotation reference"/>
    <w:basedOn w:val="DefaultParagraphFont"/>
    <w:uiPriority w:val="99"/>
    <w:semiHidden/>
    <w:unhideWhenUsed/>
    <w:rsid w:val="00690FD9"/>
    <w:rPr>
      <w:sz w:val="16"/>
      <w:szCs w:val="16"/>
    </w:rPr>
  </w:style>
  <w:style w:type="paragraph" w:styleId="CommentText">
    <w:name w:val="annotation text"/>
    <w:basedOn w:val="Normal"/>
    <w:link w:val="CommentTextChar"/>
    <w:uiPriority w:val="99"/>
    <w:semiHidden/>
    <w:unhideWhenUsed/>
    <w:rsid w:val="00690FD9"/>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690FD9"/>
    <w:rPr>
      <w:rFonts w:cs="Cordia New"/>
      <w:sz w:val="20"/>
      <w:szCs w:val="25"/>
    </w:rPr>
  </w:style>
  <w:style w:type="paragraph" w:styleId="CommentSubject">
    <w:name w:val="annotation subject"/>
    <w:basedOn w:val="CommentText"/>
    <w:next w:val="CommentText"/>
    <w:link w:val="CommentSubjectChar"/>
    <w:uiPriority w:val="99"/>
    <w:semiHidden/>
    <w:unhideWhenUsed/>
    <w:rsid w:val="00690FD9"/>
    <w:rPr>
      <w:b/>
      <w:bCs/>
    </w:rPr>
  </w:style>
  <w:style w:type="character" w:customStyle="1" w:styleId="CommentSubjectChar">
    <w:name w:val="Comment Subject Char"/>
    <w:basedOn w:val="CommentTextChar"/>
    <w:link w:val="CommentSubject"/>
    <w:uiPriority w:val="99"/>
    <w:semiHidden/>
    <w:rsid w:val="00690FD9"/>
    <w:rPr>
      <w:rFonts w:cs="Cordia New"/>
      <w:b/>
      <w:bCs/>
      <w:sz w:val="20"/>
      <w:szCs w:val="25"/>
    </w:rPr>
  </w:style>
  <w:style w:type="paragraph" w:styleId="BalloonText">
    <w:name w:val="Balloon Text"/>
    <w:basedOn w:val="Normal"/>
    <w:link w:val="BalloonTextChar"/>
    <w:uiPriority w:val="99"/>
    <w:semiHidden/>
    <w:unhideWhenUsed/>
    <w:rsid w:val="00690FD9"/>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690FD9"/>
    <w:rPr>
      <w:rFonts w:ascii="Segoe UI" w:hAnsi="Segoe UI" w:cs="Angsana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archsalesforce.techtarget.com/definition/Forcecom"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eloper.salesforce.com/docs/atlas.en-us.apexcode.meta/apexcode/apex_dynamic_soql.ht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developer.salesforce.com/docs/atlas.en-us.apexcode.meta/apexcode/apex_intro_what_is_apex.htm" TargetMode="External"/><Relationship Id="rId32"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eveloper.salesforce.com/page/Application_Framework"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by-connect.com/" TargetMode="External"/><Relationship Id="rId27" Type="http://schemas.openxmlformats.org/officeDocument/2006/relationships/hyperlink" Target="https://www.iso.org/standard/51154.html" TargetMode="External"/><Relationship Id="rId30" Type="http://schemas.openxmlformats.org/officeDocument/2006/relationships/footer" Target="footer2.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2445</Words>
  <Characters>13942</Characters>
  <Application>Microsoft Office Word</Application>
  <DocSecurity>0</DocSecurity>
  <Lines>116</Lines>
  <Paragraphs>32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CHARTCHAI DOUNGSA-ARD</cp:lastModifiedBy>
  <cp:revision>5</cp:revision>
  <dcterms:created xsi:type="dcterms:W3CDTF">2017-06-08T11:14:00Z</dcterms:created>
  <dcterms:modified xsi:type="dcterms:W3CDTF">2017-06-11T06:06:00Z</dcterms:modified>
</cp:coreProperties>
</file>